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4B3F9" w14:textId="3CF2613E" w:rsidR="00DD16EC" w:rsidRPr="00DD16EC" w:rsidRDefault="00E53C6B" w:rsidP="00DD16EC">
      <w:pPr>
        <w:pStyle w:val="Lijstalinea"/>
        <w:numPr>
          <w:ilvl w:val="0"/>
          <w:numId w:val="12"/>
        </w:numPr>
        <w:rPr>
          <w:rFonts w:ascii="Arial" w:hAnsi="Arial" w:cs="Arial"/>
          <w:bCs/>
        </w:rPr>
      </w:pPr>
      <w:r w:rsidRPr="00DD16EC">
        <w:rPr>
          <w:rFonts w:ascii="Arial" w:hAnsi="Arial" w:cs="Arial"/>
          <w:b/>
          <w:u w:val="single"/>
        </w:rPr>
        <w:t>Date of</w:t>
      </w:r>
      <w:r w:rsidR="00DD16EC" w:rsidRPr="00DD16EC">
        <w:rPr>
          <w:rFonts w:ascii="Arial" w:hAnsi="Arial" w:cs="Arial"/>
          <w:b/>
          <w:u w:val="single"/>
        </w:rPr>
        <w:t xml:space="preserve"> follow-up</w:t>
      </w:r>
      <w:r w:rsidRPr="00DD16EC">
        <w:rPr>
          <w:rFonts w:ascii="Arial" w:hAnsi="Arial" w:cs="Arial"/>
        </w:rPr>
        <w:t xml:space="preserve">: </w:t>
      </w:r>
      <w:r w:rsidRPr="00DD16EC">
        <w:rPr>
          <w:rFonts w:ascii="Arial" w:hAnsi="Arial" w:cs="Arial"/>
          <w:bCs/>
        </w:rPr>
        <w:t>_ _ / _ _ _ / _ _ _ _</w:t>
      </w:r>
    </w:p>
    <w:p w14:paraId="4CD366B0" w14:textId="40BE8E15" w:rsidR="00E53C6B" w:rsidRDefault="00E53C6B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  <w:t xml:space="preserve">  </w:t>
      </w:r>
      <w:r w:rsidR="00DD16EC">
        <w:rPr>
          <w:rFonts w:ascii="Arial" w:hAnsi="Arial" w:cs="Arial"/>
          <w:bCs/>
        </w:rPr>
        <w:t xml:space="preserve">  </w:t>
      </w:r>
      <w:r w:rsidR="002E54B7">
        <w:rPr>
          <w:rFonts w:ascii="Arial" w:hAnsi="Arial" w:cs="Arial"/>
          <w:bCs/>
          <w:sz w:val="16"/>
          <w:szCs w:val="16"/>
        </w:rPr>
        <w:t xml:space="preserve">Day   Month  </w:t>
      </w:r>
      <w:r w:rsidRPr="00CD10B8">
        <w:rPr>
          <w:rFonts w:ascii="Arial" w:hAnsi="Arial" w:cs="Arial"/>
          <w:bCs/>
          <w:sz w:val="16"/>
          <w:szCs w:val="16"/>
        </w:rPr>
        <w:t xml:space="preserve">  Year</w:t>
      </w:r>
    </w:p>
    <w:p w14:paraId="39896B41" w14:textId="77777777" w:rsidR="00DD16EC" w:rsidRDefault="00DD16EC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p w14:paraId="07FFA344" w14:textId="59CC5D8D" w:rsidR="00BC00A3" w:rsidRPr="0052435C" w:rsidRDefault="00DD16EC" w:rsidP="00BC00A3">
      <w:pPr>
        <w:pStyle w:val="Lijstalinea"/>
        <w:numPr>
          <w:ilvl w:val="0"/>
          <w:numId w:val="12"/>
        </w:numPr>
        <w:rPr>
          <w:rFonts w:ascii="Arial" w:hAnsi="Arial" w:cs="Arial"/>
          <w:b/>
          <w:u w:val="single"/>
        </w:rPr>
      </w:pPr>
      <w:r w:rsidRPr="00DD16EC">
        <w:rPr>
          <w:rFonts w:ascii="Arial" w:hAnsi="Arial" w:cs="Arial"/>
          <w:b/>
          <w:u w:val="single"/>
        </w:rPr>
        <w:t>Randomized to:</w:t>
      </w:r>
      <w:r w:rsidR="00065AC7">
        <w:rPr>
          <w:rFonts w:ascii="Arial" w:hAnsi="Arial" w:cs="Arial"/>
          <w:b/>
          <w:u w:val="single"/>
        </w:rPr>
        <w:t xml:space="preserve"> </w:t>
      </w:r>
      <w:r w:rsidRPr="00065AC7">
        <w:rPr>
          <w:rFonts w:ascii="Arial" w:hAnsi="Arial" w:cs="Arial"/>
        </w:rPr>
        <w:t xml:space="preserve"> </w:t>
      </w:r>
      <w:r w:rsidR="00065AC7" w:rsidRPr="00065AC7">
        <w:rPr>
          <w:rFonts w:ascii="Arial" w:hAnsi="Arial" w:cs="Arial"/>
        </w:rPr>
        <w:fldChar w:fldCharType="begin">
          <w:ffData>
            <w:name w:val="Controleren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ontroleren3"/>
      <w:r w:rsidR="00065AC7" w:rsidRPr="00065AC7">
        <w:rPr>
          <w:rFonts w:ascii="Arial" w:hAnsi="Arial" w:cs="Arial"/>
        </w:rPr>
        <w:instrText xml:space="preserve"> FORMCHECKBOX </w:instrText>
      </w:r>
      <w:r w:rsidR="003648BD">
        <w:rPr>
          <w:rFonts w:ascii="Arial" w:hAnsi="Arial" w:cs="Arial"/>
        </w:rPr>
      </w:r>
      <w:r w:rsidR="003648BD">
        <w:rPr>
          <w:rFonts w:ascii="Arial" w:hAnsi="Arial" w:cs="Arial"/>
        </w:rPr>
        <w:fldChar w:fldCharType="separate"/>
      </w:r>
      <w:r w:rsidR="00065AC7" w:rsidRPr="00065AC7">
        <w:rPr>
          <w:rFonts w:ascii="Arial" w:hAnsi="Arial" w:cs="Arial"/>
        </w:rPr>
        <w:fldChar w:fldCharType="end"/>
      </w:r>
      <w:bookmarkEnd w:id="0"/>
      <w:r w:rsidR="00065AC7" w:rsidRPr="00065AC7">
        <w:rPr>
          <w:rFonts w:ascii="Arial" w:hAnsi="Arial" w:cs="Arial"/>
        </w:rPr>
        <w:t xml:space="preserve"> Albumin 20%    </w:t>
      </w:r>
      <w:r w:rsidR="00065AC7" w:rsidRPr="00065AC7">
        <w:rPr>
          <w:rFonts w:ascii="Arial" w:hAnsi="Arial" w:cs="Arial"/>
        </w:rPr>
        <w:fldChar w:fldCharType="begin">
          <w:ffData>
            <w:name w:val="Controleren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ontroleren4"/>
      <w:r w:rsidR="00065AC7" w:rsidRPr="00065AC7">
        <w:rPr>
          <w:rFonts w:ascii="Arial" w:hAnsi="Arial" w:cs="Arial"/>
        </w:rPr>
        <w:instrText xml:space="preserve"> FORMCHECKBOX </w:instrText>
      </w:r>
      <w:r w:rsidR="003648BD">
        <w:rPr>
          <w:rFonts w:ascii="Arial" w:hAnsi="Arial" w:cs="Arial"/>
        </w:rPr>
      </w:r>
      <w:r w:rsidR="003648BD">
        <w:rPr>
          <w:rFonts w:ascii="Arial" w:hAnsi="Arial" w:cs="Arial"/>
        </w:rPr>
        <w:fldChar w:fldCharType="separate"/>
      </w:r>
      <w:r w:rsidR="00065AC7" w:rsidRPr="00065AC7">
        <w:rPr>
          <w:rFonts w:ascii="Arial" w:hAnsi="Arial" w:cs="Arial"/>
        </w:rPr>
        <w:fldChar w:fldCharType="end"/>
      </w:r>
      <w:bookmarkEnd w:id="1"/>
      <w:r w:rsidR="00065AC7" w:rsidRPr="00065AC7">
        <w:rPr>
          <w:rFonts w:ascii="Arial" w:hAnsi="Arial" w:cs="Arial"/>
        </w:rPr>
        <w:t xml:space="preserve"> 6 g HSS   </w:t>
      </w:r>
      <w:r w:rsidR="00065AC7" w:rsidRPr="00065AC7">
        <w:rPr>
          <w:rFonts w:ascii="Arial" w:hAnsi="Arial" w:cs="Arial"/>
        </w:rPr>
        <w:fldChar w:fldCharType="begin">
          <w:ffData>
            <w:name w:val="Controleren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eren5"/>
      <w:r w:rsidR="00065AC7" w:rsidRPr="00065AC7">
        <w:rPr>
          <w:rFonts w:ascii="Arial" w:hAnsi="Arial" w:cs="Arial"/>
        </w:rPr>
        <w:instrText xml:space="preserve"> FORMCHECKBOX </w:instrText>
      </w:r>
      <w:r w:rsidR="003648BD">
        <w:rPr>
          <w:rFonts w:ascii="Arial" w:hAnsi="Arial" w:cs="Arial"/>
        </w:rPr>
      </w:r>
      <w:r w:rsidR="003648BD">
        <w:rPr>
          <w:rFonts w:ascii="Arial" w:hAnsi="Arial" w:cs="Arial"/>
        </w:rPr>
        <w:fldChar w:fldCharType="separate"/>
      </w:r>
      <w:r w:rsidR="00065AC7" w:rsidRPr="00065AC7">
        <w:rPr>
          <w:rFonts w:ascii="Arial" w:hAnsi="Arial" w:cs="Arial"/>
        </w:rPr>
        <w:fldChar w:fldCharType="end"/>
      </w:r>
      <w:bookmarkEnd w:id="2"/>
      <w:r w:rsidR="00065AC7" w:rsidRPr="00065AC7">
        <w:rPr>
          <w:rFonts w:ascii="Arial" w:hAnsi="Arial" w:cs="Arial"/>
        </w:rPr>
        <w:t xml:space="preserve"> 12 g HSS</w:t>
      </w:r>
    </w:p>
    <w:p w14:paraId="545B71BE" w14:textId="77777777" w:rsidR="00065AC7" w:rsidRDefault="00065AC7" w:rsidP="00065AC7">
      <w:pPr>
        <w:rPr>
          <w:ins w:id="3" w:author="Dirk Pauwels" w:date="2018-01-15T11:47:00Z"/>
          <w:rFonts w:ascii="Arial" w:hAnsi="Arial" w:cs="Arial"/>
          <w:b/>
          <w:u w:val="single"/>
        </w:rPr>
      </w:pPr>
    </w:p>
    <w:p w14:paraId="3E0FE841" w14:textId="77777777" w:rsidR="00372512" w:rsidRDefault="00372512" w:rsidP="00372512">
      <w:pPr>
        <w:pStyle w:val="Lijstalinea"/>
        <w:numPr>
          <w:ilvl w:val="0"/>
          <w:numId w:val="12"/>
        </w:numPr>
        <w:rPr>
          <w:ins w:id="4" w:author="Dirk Pauwels" w:date="2018-01-15T11:47:00Z"/>
          <w:rFonts w:ascii="Arial" w:hAnsi="Arial" w:cs="Arial"/>
          <w:b/>
          <w:u w:val="single"/>
        </w:rPr>
      </w:pPr>
      <w:ins w:id="5" w:author="Dirk Pauwels" w:date="2018-01-15T11:47:00Z">
        <w:r>
          <w:rPr>
            <w:rFonts w:ascii="Arial" w:hAnsi="Arial" w:cs="Arial"/>
            <w:b/>
            <w:u w:val="single"/>
          </w:rPr>
          <w:t>Was patient in the last 24 hours on:</w:t>
        </w:r>
      </w:ins>
    </w:p>
    <w:p w14:paraId="034DD8DD" w14:textId="77777777" w:rsidR="00372512" w:rsidRPr="0052435C" w:rsidRDefault="00372512" w:rsidP="00372512">
      <w:pPr>
        <w:rPr>
          <w:ins w:id="6" w:author="Dirk Pauwels" w:date="2018-01-15T11:47:00Z"/>
          <w:rFonts w:ascii="Arial" w:hAnsi="Arial" w:cs="Arial"/>
          <w:b/>
          <w:u w:val="single"/>
        </w:rPr>
      </w:pPr>
    </w:p>
    <w:p w14:paraId="5C854231" w14:textId="77777777" w:rsidR="00372512" w:rsidRDefault="00372512" w:rsidP="00372512">
      <w:pPr>
        <w:pStyle w:val="Lijstalinea"/>
        <w:numPr>
          <w:ilvl w:val="1"/>
          <w:numId w:val="12"/>
        </w:numPr>
        <w:rPr>
          <w:ins w:id="7" w:author="Dirk Pauwels" w:date="2018-01-16T13:32:00Z"/>
          <w:rFonts w:ascii="Arial" w:hAnsi="Arial" w:cs="Arial"/>
        </w:rPr>
      </w:pPr>
      <w:ins w:id="8" w:author="Dirk Pauwels" w:date="2018-01-15T11:47:00Z">
        <w:r w:rsidRPr="00084F88">
          <w:rPr>
            <w:rFonts w:ascii="Arial" w:hAnsi="Arial" w:cs="Arial"/>
          </w:rPr>
          <w:t>Vasopressors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>
            <w:ffData>
              <w:name w:val="Controleren6"/>
              <w:enabled/>
              <w:calcOnExit w:val="0"/>
              <w:checkBox>
                <w:sizeAuto/>
                <w:default w:val="0"/>
              </w:checkBox>
            </w:ffData>
          </w:fldChar>
        </w:r>
        <w:bookmarkStart w:id="9" w:name="Controleren6"/>
        <w:r>
          <w:rPr>
            <w:rFonts w:ascii="Arial" w:hAnsi="Arial" w:cs="Arial"/>
          </w:rPr>
          <w:instrText xml:space="preserve"> FORMCHECKBOX </w:instrText>
        </w:r>
      </w:ins>
      <w:r w:rsidR="003648BD">
        <w:rPr>
          <w:rFonts w:ascii="Arial" w:hAnsi="Arial" w:cs="Arial"/>
        </w:rPr>
      </w:r>
      <w:r w:rsidR="003648BD">
        <w:rPr>
          <w:rFonts w:ascii="Arial" w:hAnsi="Arial" w:cs="Arial"/>
        </w:rPr>
        <w:fldChar w:fldCharType="separate"/>
      </w:r>
      <w:ins w:id="10" w:author="Dirk Pauwels" w:date="2018-01-15T11:47:00Z">
        <w:r>
          <w:rPr>
            <w:rFonts w:ascii="Arial" w:hAnsi="Arial" w:cs="Arial"/>
          </w:rPr>
          <w:fldChar w:fldCharType="end"/>
        </w:r>
        <w:bookmarkEnd w:id="9"/>
        <w:r>
          <w:rPr>
            <w:rFonts w:ascii="Arial" w:hAnsi="Arial" w:cs="Arial"/>
          </w:rPr>
          <w:t xml:space="preserve"> Yes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>
            <w:ffData>
              <w:name w:val="Controleren7"/>
              <w:enabled/>
              <w:calcOnExit w:val="0"/>
              <w:checkBox>
                <w:sizeAuto/>
                <w:default w:val="0"/>
              </w:checkBox>
            </w:ffData>
          </w:fldChar>
        </w:r>
        <w:bookmarkStart w:id="11" w:name="Controleren7"/>
        <w:r>
          <w:rPr>
            <w:rFonts w:ascii="Arial" w:hAnsi="Arial" w:cs="Arial"/>
          </w:rPr>
          <w:instrText xml:space="preserve"> FORMCHECKBOX </w:instrText>
        </w:r>
      </w:ins>
      <w:r w:rsidR="003648BD">
        <w:rPr>
          <w:rFonts w:ascii="Arial" w:hAnsi="Arial" w:cs="Arial"/>
        </w:rPr>
      </w:r>
      <w:r w:rsidR="003648BD">
        <w:rPr>
          <w:rFonts w:ascii="Arial" w:hAnsi="Arial" w:cs="Arial"/>
        </w:rPr>
        <w:fldChar w:fldCharType="separate"/>
      </w:r>
      <w:ins w:id="12" w:author="Dirk Pauwels" w:date="2018-01-15T11:47:00Z">
        <w:r>
          <w:rPr>
            <w:rFonts w:ascii="Arial" w:hAnsi="Arial" w:cs="Arial"/>
          </w:rPr>
          <w:fldChar w:fldCharType="end"/>
        </w:r>
        <w:bookmarkEnd w:id="11"/>
        <w:r>
          <w:rPr>
            <w:rFonts w:ascii="Arial" w:hAnsi="Arial" w:cs="Arial"/>
          </w:rPr>
          <w:t xml:space="preserve"> No</w:t>
        </w:r>
      </w:ins>
    </w:p>
    <w:p w14:paraId="7F493C93" w14:textId="77777777" w:rsidR="00372512" w:rsidRPr="00084F88" w:rsidRDefault="00372512" w:rsidP="00372512">
      <w:pPr>
        <w:pStyle w:val="Lijstalinea"/>
        <w:numPr>
          <w:ilvl w:val="1"/>
          <w:numId w:val="12"/>
        </w:numPr>
        <w:rPr>
          <w:ins w:id="13" w:author="Dirk Pauwels" w:date="2018-01-15T11:47:00Z"/>
          <w:rFonts w:ascii="Arial" w:hAnsi="Arial" w:cs="Arial"/>
        </w:rPr>
      </w:pPr>
      <w:ins w:id="14" w:author="Dirk Pauwels" w:date="2018-01-15T11:47:00Z">
        <w:r w:rsidRPr="00084F88">
          <w:rPr>
            <w:rFonts w:ascii="Arial" w:hAnsi="Arial" w:cs="Arial"/>
          </w:rPr>
          <w:t>Mechanical Ventilation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>
            <w:ffData>
              <w:name w:val="Controleren8"/>
              <w:enabled/>
              <w:calcOnExit w:val="0"/>
              <w:checkBox>
                <w:sizeAuto/>
                <w:default w:val="0"/>
              </w:checkBox>
            </w:ffData>
          </w:fldChar>
        </w:r>
        <w:bookmarkStart w:id="15" w:name="Controleren8"/>
        <w:r>
          <w:rPr>
            <w:rFonts w:ascii="Arial" w:hAnsi="Arial" w:cs="Arial"/>
          </w:rPr>
          <w:instrText xml:space="preserve"> FORMCHECKBOX </w:instrText>
        </w:r>
      </w:ins>
      <w:r w:rsidR="003648BD">
        <w:rPr>
          <w:rFonts w:ascii="Arial" w:hAnsi="Arial" w:cs="Arial"/>
        </w:rPr>
      </w:r>
      <w:r w:rsidR="003648BD">
        <w:rPr>
          <w:rFonts w:ascii="Arial" w:hAnsi="Arial" w:cs="Arial"/>
        </w:rPr>
        <w:fldChar w:fldCharType="separate"/>
      </w:r>
      <w:ins w:id="16" w:author="Dirk Pauwels" w:date="2018-01-15T11:47:00Z">
        <w:r>
          <w:rPr>
            <w:rFonts w:ascii="Arial" w:hAnsi="Arial" w:cs="Arial"/>
          </w:rPr>
          <w:fldChar w:fldCharType="end"/>
        </w:r>
        <w:bookmarkEnd w:id="15"/>
        <w:r>
          <w:rPr>
            <w:rFonts w:ascii="Arial" w:hAnsi="Arial" w:cs="Arial"/>
          </w:rPr>
          <w:t xml:space="preserve"> Yes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>
            <w:ffData>
              <w:name w:val="Controleren9"/>
              <w:enabled/>
              <w:calcOnExit w:val="0"/>
              <w:checkBox>
                <w:sizeAuto/>
                <w:default w:val="0"/>
              </w:checkBox>
            </w:ffData>
          </w:fldChar>
        </w:r>
        <w:bookmarkStart w:id="17" w:name="Controleren9"/>
        <w:r>
          <w:rPr>
            <w:rFonts w:ascii="Arial" w:hAnsi="Arial" w:cs="Arial"/>
          </w:rPr>
          <w:instrText xml:space="preserve"> FORMCHECKBOX </w:instrText>
        </w:r>
      </w:ins>
      <w:r w:rsidR="003648BD">
        <w:rPr>
          <w:rFonts w:ascii="Arial" w:hAnsi="Arial" w:cs="Arial"/>
        </w:rPr>
      </w:r>
      <w:r w:rsidR="003648BD">
        <w:rPr>
          <w:rFonts w:ascii="Arial" w:hAnsi="Arial" w:cs="Arial"/>
        </w:rPr>
        <w:fldChar w:fldCharType="separate"/>
      </w:r>
      <w:ins w:id="18" w:author="Dirk Pauwels" w:date="2018-01-15T11:47:00Z">
        <w:r>
          <w:rPr>
            <w:rFonts w:ascii="Arial" w:hAnsi="Arial" w:cs="Arial"/>
          </w:rPr>
          <w:fldChar w:fldCharType="end"/>
        </w:r>
        <w:bookmarkEnd w:id="17"/>
        <w:r>
          <w:rPr>
            <w:rFonts w:ascii="Arial" w:hAnsi="Arial" w:cs="Arial"/>
          </w:rPr>
          <w:t xml:space="preserve"> No</w:t>
        </w:r>
      </w:ins>
    </w:p>
    <w:p w14:paraId="74D01554" w14:textId="77777777" w:rsidR="00372512" w:rsidRDefault="00372512" w:rsidP="00065AC7">
      <w:pPr>
        <w:rPr>
          <w:rFonts w:ascii="Arial" w:hAnsi="Arial" w:cs="Arial"/>
          <w:b/>
          <w:u w:val="single"/>
        </w:rPr>
      </w:pPr>
    </w:p>
    <w:p w14:paraId="49127CBF" w14:textId="02F41BE3" w:rsidR="00DD16EC" w:rsidRPr="00DD16EC" w:rsidRDefault="00DD16EC" w:rsidP="00DD16EC">
      <w:pPr>
        <w:pStyle w:val="Lijstalinea"/>
        <w:numPr>
          <w:ilvl w:val="0"/>
          <w:numId w:val="12"/>
        </w:numPr>
        <w:rPr>
          <w:rFonts w:ascii="Arial" w:hAnsi="Arial" w:cs="Arial"/>
          <w:bCs/>
          <w:sz w:val="16"/>
          <w:szCs w:val="16"/>
        </w:rPr>
      </w:pPr>
      <w:r w:rsidRPr="00DD16EC">
        <w:rPr>
          <w:rFonts w:ascii="Arial" w:hAnsi="Arial" w:cs="Arial"/>
          <w:b/>
          <w:u w:val="single"/>
        </w:rPr>
        <w:t>Follow-up:</w:t>
      </w:r>
    </w:p>
    <w:p w14:paraId="7FB11746" w14:textId="77777777" w:rsidR="00DD16EC" w:rsidRDefault="00DD16EC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tbl>
      <w:tblPr>
        <w:tblW w:w="13325" w:type="dxa"/>
        <w:tblInd w:w="156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  <w:tblPrChange w:id="19" w:author="Dirk Pauwels" w:date="2018-01-16T13:32:00Z">
          <w:tblPr>
            <w:tblW w:w="13325" w:type="dxa"/>
            <w:tblInd w:w="1566" w:type="dxa"/>
            <w:tblLayout w:type="fixed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294"/>
        <w:gridCol w:w="1101"/>
        <w:gridCol w:w="921"/>
        <w:gridCol w:w="213"/>
        <w:gridCol w:w="850"/>
        <w:gridCol w:w="71"/>
        <w:gridCol w:w="992"/>
        <w:gridCol w:w="71"/>
        <w:gridCol w:w="1063"/>
        <w:gridCol w:w="142"/>
        <w:gridCol w:w="992"/>
        <w:gridCol w:w="71"/>
        <w:gridCol w:w="1134"/>
        <w:gridCol w:w="1276"/>
        <w:gridCol w:w="1134"/>
        <w:tblGridChange w:id="20">
          <w:tblGrid>
            <w:gridCol w:w="3294"/>
            <w:gridCol w:w="1101"/>
            <w:gridCol w:w="921"/>
            <w:gridCol w:w="213"/>
            <w:gridCol w:w="850"/>
            <w:gridCol w:w="71"/>
            <w:gridCol w:w="992"/>
            <w:gridCol w:w="71"/>
            <w:gridCol w:w="1063"/>
            <w:gridCol w:w="142"/>
            <w:gridCol w:w="992"/>
            <w:gridCol w:w="71"/>
            <w:gridCol w:w="1134"/>
            <w:gridCol w:w="1276"/>
            <w:gridCol w:w="1134"/>
          </w:tblGrid>
        </w:tblGridChange>
      </w:tblGrid>
      <w:tr w:rsidR="009B551C" w14:paraId="6554E0A0" w14:textId="6C5553F4" w:rsidTr="009B551C">
        <w:trPr>
          <w:trHeight w:val="300"/>
          <w:tblHeader/>
          <w:trPrChange w:id="21" w:author="Dirk Pauwels" w:date="2018-01-16T13:32:00Z">
            <w:trPr>
              <w:trHeight w:val="300"/>
              <w:tblHeader/>
            </w:trPr>
          </w:trPrChange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2" w:author="Dirk Pauwels" w:date="2018-01-16T13:32:00Z">
              <w:tcPr>
                <w:tcW w:w="32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72AFE6" w14:textId="77777777" w:rsidR="00204DAA" w:rsidRPr="00084F88" w:rsidRDefault="00204DAA">
            <w:pPr>
              <w:rPr>
                <w:sz w:val="20"/>
                <w:szCs w:val="20"/>
                <w:lang w:eastAsia="nl-NL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3" w:author="Dirk Pauwels" w:date="2018-01-16T13:32:00Z">
              <w:tcPr>
                <w:tcW w:w="11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D2BA83" w14:textId="2B011C7D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 0 (pre)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24" w:author="Dirk Pauwels" w:date="2018-01-16T13:32:00Z"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AD9A9B7" w14:textId="5D8735E2" w:rsidR="00204DAA" w:rsidRDefault="00204DAA" w:rsidP="00C42D2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ins w:id="25" w:author="Dirk Pauwels" w:date="2018-01-16T13:13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Time 1 (10min)</w:t>
              </w:r>
            </w:ins>
          </w:p>
        </w:tc>
        <w:tc>
          <w:tcPr>
            <w:tcW w:w="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" w:author="Dirk Pauwels" w:date="2018-01-16T13:32:00Z">
              <w:tcPr>
                <w:tcW w:w="9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49F0A7" w14:textId="3951C80E" w:rsidR="00204DAA" w:rsidRDefault="00204DAA" w:rsidP="00C04A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TIME </w:t>
            </w:r>
            <w:ins w:id="27" w:author="Dirk Pauwels" w:date="2018-01-16T13:13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2</w:t>
              </w:r>
            </w:ins>
            <w:del w:id="28" w:author="Dirk Pauwels" w:date="2018-01-16T13:13:00Z">
              <w:r w:rsidDel="00C04A10">
                <w:rPr>
                  <w:rFonts w:ascii="Calibri" w:hAnsi="Calibri"/>
                  <w:color w:val="000000"/>
                  <w:sz w:val="22"/>
                  <w:szCs w:val="22"/>
                </w:rPr>
                <w:delText>1</w:delText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(1 h)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" w:author="Dirk Pauwels" w:date="2018-01-16T13:32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A2384B" w14:textId="011A16AB" w:rsidR="00204DAA" w:rsidRDefault="00204DAA" w:rsidP="009B551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 3 (8</w:t>
            </w:r>
            <w:del w:id="30" w:author="Dirk Pauwels" w:date="2018-01-16T13:28:00Z">
              <w:r w:rsidDel="009B551C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</w:delText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t>h post)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31" w:author="Dirk Pauwels" w:date="2018-01-16T13:32:00Z">
              <w:tcPr>
                <w:tcW w:w="12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BCFC95D" w14:textId="4D069284" w:rsidR="00204DAA" w:rsidRDefault="00204DAA" w:rsidP="00C42D2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ins w:id="32" w:author="Dirk Pauwels" w:date="2018-01-16T13:1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Time 4 (8:10 post)</w:t>
              </w:r>
            </w:ins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" w:author="Dirk Pauwels" w:date="2018-01-16T13:32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567860" w14:textId="60E4562A" w:rsidR="00204DAA" w:rsidRDefault="00204DAA" w:rsidP="009B551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Time </w:t>
            </w:r>
            <w:ins w:id="34" w:author="Dirk Pauwels" w:date="2018-01-16T13:17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5</w:t>
              </w:r>
            </w:ins>
            <w:del w:id="35" w:author="Dirk Pauwels" w:date="2018-01-16T13:17:00Z">
              <w:r w:rsidDel="00204DAA">
                <w:rPr>
                  <w:rFonts w:ascii="Calibri" w:hAnsi="Calibri"/>
                  <w:color w:val="000000"/>
                  <w:sz w:val="22"/>
                  <w:szCs w:val="22"/>
                </w:rPr>
                <w:delText>4</w:delText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(9</w:t>
            </w:r>
            <w:del w:id="36" w:author="Dirk Pauwels" w:date="2018-01-16T13:29:00Z">
              <w:r w:rsidDel="009B551C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</w:delText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t>h post)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tcPrChange w:id="37" w:author="Dirk Pauwels" w:date="2018-01-16T13:32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</w:tcPrChange>
          </w:tcPr>
          <w:p w14:paraId="19B8C10D" w14:textId="32CA845E" w:rsidR="00204DAA" w:rsidRDefault="00204DAA" w:rsidP="009B551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Time </w:t>
            </w:r>
            <w:ins w:id="38" w:author="Dirk Pauwels" w:date="2018-01-16T13:17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6</w:t>
              </w:r>
            </w:ins>
            <w:del w:id="39" w:author="Dirk Pauwels" w:date="2018-01-16T13:17:00Z">
              <w:r w:rsidDel="00204DAA">
                <w:rPr>
                  <w:rFonts w:ascii="Calibri" w:hAnsi="Calibri"/>
                  <w:color w:val="000000"/>
                  <w:sz w:val="22"/>
                  <w:szCs w:val="22"/>
                </w:rPr>
                <w:delText>5</w:delText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(16</w:t>
            </w:r>
            <w:del w:id="40" w:author="Dirk Pauwels" w:date="2018-01-16T13:29:00Z">
              <w:r w:rsidDel="009B551C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</w:delText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t>h post)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PrChange w:id="41" w:author="Dirk Pauwels" w:date="2018-01-16T13:32:00Z"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7110B65" w14:textId="70D620E2" w:rsidR="00204DAA" w:rsidRDefault="00204DAA" w:rsidP="00C42D2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ins w:id="42" w:author="Dirk Pauwels" w:date="2018-01-16T13:17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Time 7 (16:10 post)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tcPrChange w:id="43" w:author="Dirk Pauwels" w:date="2018-01-16T13:32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</w:tcPrChange>
          </w:tcPr>
          <w:p w14:paraId="20829B73" w14:textId="1E44D9CD" w:rsidR="00204DAA" w:rsidRDefault="00204DAA" w:rsidP="009B551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Time </w:t>
            </w:r>
            <w:ins w:id="44" w:author="Dirk Pauwels" w:date="2018-01-16T13:17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8</w:t>
              </w:r>
            </w:ins>
            <w:del w:id="45" w:author="Dirk Pauwels" w:date="2018-01-16T13:17:00Z">
              <w:r w:rsidDel="00204DAA">
                <w:rPr>
                  <w:rFonts w:ascii="Calibri" w:hAnsi="Calibri"/>
                  <w:color w:val="000000"/>
                  <w:sz w:val="22"/>
                  <w:szCs w:val="22"/>
                </w:rPr>
                <w:delText>4</w:delText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(17</w:t>
            </w:r>
            <w:del w:id="46" w:author="Dirk Pauwels" w:date="2018-01-16T13:29:00Z">
              <w:r w:rsidDel="009B551C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</w:delText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t>h post)</w:t>
            </w:r>
          </w:p>
        </w:tc>
      </w:tr>
      <w:tr w:rsidR="009B551C" w14:paraId="44E3B67A" w14:textId="77777777" w:rsidTr="009B551C">
        <w:trPr>
          <w:trHeight w:val="257"/>
          <w:trPrChange w:id="47" w:author="Dirk Pauwels" w:date="2018-01-16T13:31:00Z">
            <w:trPr>
              <w:trHeight w:val="257"/>
            </w:trPr>
          </w:trPrChange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48" w:author="Dirk Pauwels" w:date="2018-01-16T13:31:00Z">
              <w:tcPr>
                <w:tcW w:w="32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0CD57F2" w14:textId="0FF1E72E" w:rsidR="00204DAA" w:rsidRPr="0060133A" w:rsidRDefault="00204DAA" w:rsidP="0060133A">
            <w:pP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Time (HH:MM)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tcPrChange w:id="49" w:author="Dirk Pauwels" w:date="2018-01-16T13:31:00Z">
              <w:tcPr>
                <w:tcW w:w="11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FBFBF" w:themeFill="background1" w:themeFillShade="BF"/>
                <w:noWrap/>
                <w:vAlign w:val="bottom"/>
              </w:tcPr>
            </w:tcPrChange>
          </w:tcPr>
          <w:p w14:paraId="20B3C21F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50" w:author="Dirk Pauwels" w:date="2018-01-16T13:31:00Z"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158F3FF" w14:textId="2713F050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ins w:id="51" w:author="Dirk Pauwels" w:date="2018-01-16T13:18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___:___</w:t>
              </w:r>
            </w:ins>
          </w:p>
        </w:tc>
        <w:tc>
          <w:tcPr>
            <w:tcW w:w="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52" w:author="Dirk Pauwels" w:date="2018-01-16T13:31:00Z">
              <w:tcPr>
                <w:tcW w:w="9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2B2AE59F" w14:textId="6B50AF10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tcPrChange w:id="53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FBFBF" w:themeFill="background1" w:themeFillShade="BF"/>
                <w:noWrap/>
                <w:vAlign w:val="bottom"/>
              </w:tcPr>
            </w:tcPrChange>
          </w:tcPr>
          <w:p w14:paraId="27B7CDBE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54" w:author="Dirk Pauwels" w:date="2018-01-16T13:31:00Z">
              <w:tcPr>
                <w:tcW w:w="12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6F6EB8D" w14:textId="42F6F8BD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ins w:id="55" w:author="Dirk Pauwels" w:date="2018-01-16T13:18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___:___</w:t>
              </w:r>
            </w:ins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56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15CC8B7" w14:textId="1D6CEE19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bottom"/>
            <w:tcPrChange w:id="57" w:author="Dirk Pauwels" w:date="2018-01-16T13:31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FBFBF" w:themeFill="background1" w:themeFillShade="BF"/>
                <w:vAlign w:val="bottom"/>
              </w:tcPr>
            </w:tcPrChange>
          </w:tcPr>
          <w:p w14:paraId="6F8CF463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PrChange w:id="58" w:author="Dirk Pauwels" w:date="2018-01-16T13:31:00Z"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1234E5E" w14:textId="17B15609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ins w:id="59" w:author="Dirk Pauwels" w:date="2018-01-16T13:18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___:___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tcPrChange w:id="60" w:author="Dirk Pauwels" w:date="2018-01-16T13:31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</w:tcPrChange>
          </w:tcPr>
          <w:p w14:paraId="0D8866FD" w14:textId="53EEF469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</w:tr>
      <w:tr w:rsidR="009B551C" w14:paraId="76A40CEA" w14:textId="77777777" w:rsidTr="009B551C">
        <w:trPr>
          <w:trHeight w:val="257"/>
          <w:trPrChange w:id="61" w:author="Dirk Pauwels" w:date="2018-01-16T13:31:00Z">
            <w:trPr>
              <w:trHeight w:val="257"/>
            </w:trPr>
          </w:trPrChange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62" w:author="Dirk Pauwels" w:date="2018-01-16T13:31:00Z">
              <w:tcPr>
                <w:tcW w:w="32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24AFAC0E" w14:textId="77777777" w:rsidR="00204DAA" w:rsidRPr="0060133A" w:rsidRDefault="00204DAA" w:rsidP="0060133A">
            <w:pP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63" w:author="Dirk Pauwels" w:date="2018-01-16T13:31:00Z">
              <w:tcPr>
                <w:tcW w:w="11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26848DE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64" w:author="Dirk Pauwels" w:date="2018-01-16T13:31:00Z"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6164E58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65" w:author="Dirk Pauwels" w:date="2018-01-16T13:31:00Z">
              <w:tcPr>
                <w:tcW w:w="9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5C00D77" w14:textId="1C9548CB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66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3D17D80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67" w:author="Dirk Pauwels" w:date="2018-01-16T13:31:00Z">
              <w:tcPr>
                <w:tcW w:w="12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1443EE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68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6C87E39" w14:textId="79B78272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tcPrChange w:id="69" w:author="Dirk Pauwels" w:date="2018-01-16T13:31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</w:tcPrChange>
          </w:tcPr>
          <w:p w14:paraId="049F520A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PrChange w:id="70" w:author="Dirk Pauwels" w:date="2018-01-16T13:31:00Z"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620A1FF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tcPrChange w:id="71" w:author="Dirk Pauwels" w:date="2018-01-16T13:31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</w:tcPrChange>
          </w:tcPr>
          <w:p w14:paraId="6F1AEA86" w14:textId="1282270C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B551C" w14:paraId="61EDF505" w14:textId="4D923C28" w:rsidTr="009B551C">
        <w:trPr>
          <w:trHeight w:val="257"/>
          <w:trPrChange w:id="72" w:author="Dirk Pauwels" w:date="2018-01-16T13:31:00Z">
            <w:trPr>
              <w:trHeight w:val="257"/>
            </w:trPr>
          </w:trPrChange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73" w:author="Dirk Pauwels" w:date="2018-01-16T13:31:00Z">
              <w:tcPr>
                <w:tcW w:w="32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2CAE2EC" w14:textId="00DDB08A" w:rsidR="00204DAA" w:rsidRPr="0060133A" w:rsidRDefault="00204DAA" w:rsidP="0060133A">
            <w:pP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60133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74" w:author="Dirk Pauwels" w:date="2018-01-16T13:31:00Z">
              <w:tcPr>
                <w:tcW w:w="11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C705ED7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75" w:author="Dirk Pauwels" w:date="2018-01-16T13:31:00Z"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C8FD93D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76" w:author="Dirk Pauwels" w:date="2018-01-16T13:31:00Z">
              <w:tcPr>
                <w:tcW w:w="9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DF30F30" w14:textId="40C83B18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77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09A56F1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78" w:author="Dirk Pauwels" w:date="2018-01-16T13:31:00Z">
              <w:tcPr>
                <w:tcW w:w="12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E8B0EDB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79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C061F5D" w14:textId="747EC651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tcPrChange w:id="80" w:author="Dirk Pauwels" w:date="2018-01-16T13:31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</w:tcPrChange>
          </w:tcPr>
          <w:p w14:paraId="33C4EF28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PrChange w:id="81" w:author="Dirk Pauwels" w:date="2018-01-16T13:31:00Z"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2CFDDCD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tcPrChange w:id="82" w:author="Dirk Pauwels" w:date="2018-01-16T13:31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</w:tcPrChange>
          </w:tcPr>
          <w:p w14:paraId="7E1A98E7" w14:textId="4CF374AD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B551C" w14:paraId="453BDC49" w14:textId="5D68D5F8" w:rsidTr="009B551C">
        <w:trPr>
          <w:trHeight w:val="257"/>
          <w:trPrChange w:id="83" w:author="Dirk Pauwels" w:date="2018-01-16T13:31:00Z">
            <w:trPr>
              <w:trHeight w:val="257"/>
            </w:trPr>
          </w:trPrChange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84" w:author="Dirk Pauwels" w:date="2018-01-16T13:31:00Z">
              <w:tcPr>
                <w:tcW w:w="32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35F9E613" w14:textId="4E3E8DD3" w:rsidR="00204DAA" w:rsidRDefault="00204DAA" w:rsidP="006013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Start (HH:MM)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85" w:author="Dirk Pauwels" w:date="2018-01-16T13:31:00Z">
              <w:tcPr>
                <w:tcW w:w="11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EFC3367" w14:textId="29E7D2F6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cPrChange w:id="86" w:author="Dirk Pauwels" w:date="2018-01-16T13:31:00Z"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007C4F4B" w14:textId="77777777" w:rsidR="00204DAA" w:rsidRDefault="00204DAA" w:rsidP="006013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tcPrChange w:id="87" w:author="Dirk Pauwels" w:date="2018-01-16T13:31:00Z">
              <w:tcPr>
                <w:tcW w:w="9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FBFBF" w:themeFill="background1" w:themeFillShade="BF"/>
                <w:noWrap/>
                <w:vAlign w:val="bottom"/>
              </w:tcPr>
            </w:tcPrChange>
          </w:tcPr>
          <w:p w14:paraId="3C4CE1B7" w14:textId="158DEAFB" w:rsidR="00204DAA" w:rsidRDefault="00204DAA" w:rsidP="006013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88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C7C0783" w14:textId="52FDF202" w:rsidR="00204DAA" w:rsidRDefault="00204DAA" w:rsidP="0060133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cPrChange w:id="89" w:author="Dirk Pauwels" w:date="2018-01-16T13:31:00Z">
              <w:tcPr>
                <w:tcW w:w="12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7900B311" w14:textId="77777777" w:rsidR="00204DAA" w:rsidRDefault="00204DAA" w:rsidP="006013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tcPrChange w:id="90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FBFBF" w:themeFill="background1" w:themeFillShade="BF"/>
                <w:noWrap/>
                <w:vAlign w:val="bottom"/>
              </w:tcPr>
            </w:tcPrChange>
          </w:tcPr>
          <w:p w14:paraId="6D392B37" w14:textId="77C5C418" w:rsidR="00204DAA" w:rsidRDefault="00204DAA" w:rsidP="006013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tcPrChange w:id="91" w:author="Dirk Pauwels" w:date="2018-01-16T13:31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</w:tcPrChange>
          </w:tcPr>
          <w:p w14:paraId="16F999FD" w14:textId="0F450AC4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cPrChange w:id="92" w:author="Dirk Pauwels" w:date="2018-01-16T13:31:00Z"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2D589BDE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bottom"/>
            <w:tcPrChange w:id="93" w:author="Dirk Pauwels" w:date="2018-01-16T13:31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FBFBF" w:themeFill="background1" w:themeFillShade="BF"/>
                <w:vAlign w:val="bottom"/>
              </w:tcPr>
            </w:tcPrChange>
          </w:tcPr>
          <w:p w14:paraId="19E57545" w14:textId="6B7CC9DA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B551C" w14:paraId="0AF84561" w14:textId="12D09A4E" w:rsidTr="009B551C">
        <w:trPr>
          <w:trHeight w:val="257"/>
          <w:trPrChange w:id="94" w:author="Dirk Pauwels" w:date="2018-01-16T13:31:00Z">
            <w:trPr>
              <w:trHeight w:val="257"/>
            </w:trPr>
          </w:trPrChange>
        </w:trPr>
        <w:tc>
          <w:tcPr>
            <w:tcW w:w="32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tcPrChange w:id="95" w:author="Dirk Pauwels" w:date="2018-01-16T13:31:00Z">
              <w:tcPr>
                <w:tcW w:w="3294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282422C" w14:textId="535D2F48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Stop (HH:MM)</w:t>
            </w:r>
          </w:p>
        </w:tc>
        <w:tc>
          <w:tcPr>
            <w:tcW w:w="11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tcPrChange w:id="96" w:author="Dirk Pauwels" w:date="2018-01-16T13:31:00Z">
              <w:tcPr>
                <w:tcW w:w="110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A31405D" w14:textId="7A97CB1D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tcPrChange w:id="97" w:author="Dirk Pauwels" w:date="2018-01-16T13:31:00Z">
              <w:tcPr>
                <w:tcW w:w="1134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172E9B7D" w14:textId="77777777" w:rsidR="00204DAA" w:rsidRDefault="00204DAA" w:rsidP="006013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noWrap/>
            <w:vAlign w:val="bottom"/>
            <w:tcPrChange w:id="98" w:author="Dirk Pauwels" w:date="2018-01-16T13:31:00Z">
              <w:tcPr>
                <w:tcW w:w="921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BFBFBF" w:themeFill="background1" w:themeFillShade="BF"/>
                <w:noWrap/>
                <w:vAlign w:val="bottom"/>
              </w:tcPr>
            </w:tcPrChange>
          </w:tcPr>
          <w:p w14:paraId="2E7F1A56" w14:textId="3BFA94E3" w:rsidR="00204DAA" w:rsidRDefault="00204DAA" w:rsidP="006013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tcPrChange w:id="99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D222AF5" w14:textId="4A686146" w:rsidR="00204DAA" w:rsidRDefault="00204DAA" w:rsidP="0060133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tcPrChange w:id="100" w:author="Dirk Pauwels" w:date="2018-01-16T13:31:00Z">
              <w:tcPr>
                <w:tcW w:w="1205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51F4B9B5" w14:textId="77777777" w:rsidR="00204DAA" w:rsidRDefault="00204DAA" w:rsidP="006013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noWrap/>
            <w:vAlign w:val="bottom"/>
            <w:tcPrChange w:id="101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BFBFBF" w:themeFill="background1" w:themeFillShade="BF"/>
                <w:noWrap/>
                <w:vAlign w:val="bottom"/>
              </w:tcPr>
            </w:tcPrChange>
          </w:tcPr>
          <w:p w14:paraId="02D6F16B" w14:textId="2AE2982D" w:rsidR="00204DAA" w:rsidRDefault="00204DAA" w:rsidP="006013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bottom"/>
            <w:tcPrChange w:id="102" w:author="Dirk Pauwels" w:date="2018-01-16T13:31:00Z">
              <w:tcPr>
                <w:tcW w:w="1134" w:type="dxa"/>
                <w:tcBorders>
                  <w:top w:val="nil"/>
                  <w:left w:val="nil"/>
                  <w:right w:val="nil"/>
                </w:tcBorders>
                <w:vAlign w:val="bottom"/>
              </w:tcPr>
            </w:tcPrChange>
          </w:tcPr>
          <w:p w14:paraId="7A4FC861" w14:textId="24D1BBF4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___:___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tcPrChange w:id="103" w:author="Dirk Pauwels" w:date="2018-01-16T13:31:00Z">
              <w:tcPr>
                <w:tcW w:w="1276" w:type="dxa"/>
                <w:tcBorders>
                  <w:top w:val="nil"/>
                  <w:left w:val="nil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7D71E4C9" w14:textId="77777777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bottom"/>
            <w:tcPrChange w:id="104" w:author="Dirk Pauwels" w:date="2018-01-16T13:31:00Z">
              <w:tcPr>
                <w:tcW w:w="1134" w:type="dxa"/>
                <w:tcBorders>
                  <w:top w:val="nil"/>
                  <w:left w:val="nil"/>
                  <w:right w:val="nil"/>
                </w:tcBorders>
                <w:shd w:val="clear" w:color="auto" w:fill="BFBFBF" w:themeFill="background1" w:themeFillShade="BF"/>
                <w:vAlign w:val="bottom"/>
              </w:tcPr>
            </w:tcPrChange>
          </w:tcPr>
          <w:p w14:paraId="67BC6BB0" w14:textId="3B606E3D" w:rsidR="00204DAA" w:rsidRDefault="00204DAA" w:rsidP="006013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B551C" w14:paraId="522F969E" w14:textId="427C3879" w:rsidTr="009B551C">
        <w:trPr>
          <w:trHeight w:val="257"/>
          <w:trPrChange w:id="105" w:author="Dirk Pauwels" w:date="2018-01-16T13:31:00Z">
            <w:trPr>
              <w:trHeight w:val="257"/>
            </w:trPr>
          </w:trPrChange>
        </w:trPr>
        <w:tc>
          <w:tcPr>
            <w:tcW w:w="32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tcPrChange w:id="106" w:author="Dirk Pauwels" w:date="2018-01-16T13:31:00Z">
              <w:tcPr>
                <w:tcW w:w="3294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28C16FD9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tcPrChange w:id="107" w:author="Dirk Pauwels" w:date="2018-01-16T13:31:00Z">
              <w:tcPr>
                <w:tcW w:w="110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FEC9281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tcPrChange w:id="108" w:author="Dirk Pauwels" w:date="2018-01-16T13:31:00Z">
              <w:tcPr>
                <w:tcW w:w="1134" w:type="dxa"/>
                <w:gridSpan w:val="2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6427BA4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tcPrChange w:id="109" w:author="Dirk Pauwels" w:date="2018-01-16T13:31:00Z">
              <w:tcPr>
                <w:tcW w:w="921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1BD1AF4" w14:textId="720FD33D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tcPrChange w:id="110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EBFF66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right w:val="nil"/>
            </w:tcBorders>
            <w:tcPrChange w:id="111" w:author="Dirk Pauwels" w:date="2018-01-16T13:31:00Z">
              <w:tcPr>
                <w:tcW w:w="1205" w:type="dxa"/>
                <w:gridSpan w:val="2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760B5B5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tcPrChange w:id="112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55CBF9D" w14:textId="348539E8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tcPrChange w:id="113" w:author="Dirk Pauwels" w:date="2018-01-16T13:31:00Z">
              <w:tcPr>
                <w:tcW w:w="1134" w:type="dxa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30258BC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tcPrChange w:id="114" w:author="Dirk Pauwels" w:date="2018-01-16T13:31:00Z">
              <w:tcPr>
                <w:tcW w:w="1276" w:type="dxa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0F9B292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tcPrChange w:id="115" w:author="Dirk Pauwels" w:date="2018-01-16T13:31:00Z">
              <w:tcPr>
                <w:tcW w:w="1134" w:type="dxa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328F4543" w14:textId="1562EFEE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46E6D6AD" w14:textId="3D60E3DF" w:rsidTr="009B551C">
        <w:trPr>
          <w:trHeight w:val="257"/>
          <w:trPrChange w:id="116" w:author="Dirk Pauwels" w:date="2018-01-16T13:31:00Z">
            <w:trPr>
              <w:trHeight w:val="257"/>
            </w:trPr>
          </w:trPrChange>
        </w:trPr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7" w:author="Dirk Pauwels" w:date="2018-01-16T13:31:00Z">
              <w:tcPr>
                <w:tcW w:w="329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3A4D98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BD (mmHg)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8" w:author="Dirk Pauwels" w:date="2018-01-16T13:31:00Z">
              <w:tcPr>
                <w:tcW w:w="110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BF702C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9" w:author="Dirk Pauwels" w:date="2018-01-16T13:31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E672B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0" w:author="Dirk Pauwels" w:date="2018-01-16T13:31:00Z">
              <w:tcPr>
                <w:tcW w:w="921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3F2B6B" w14:textId="63221E04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1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715CC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2" w:author="Dirk Pauwels" w:date="2018-01-16T13:31:00Z">
              <w:tcPr>
                <w:tcW w:w="120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279332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23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00D48B" w14:textId="2CBCCFB6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124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88F60F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5" w:author="Dirk Pauwels" w:date="2018-01-16T13:31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04424B0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126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4912B542" w14:textId="4E86464F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5484C772" w14:textId="6DC0773F" w:rsidTr="009B551C">
        <w:trPr>
          <w:trHeight w:val="300"/>
          <w:trPrChange w:id="127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8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C68031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HR (/min)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9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30AD5E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D040B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1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77D99F" w14:textId="59CAD813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2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E486F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2812E9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4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19D81E" w14:textId="5EAD8982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135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283E5D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60544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137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BAB96AA" w14:textId="21401B34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4688E78D" w14:textId="50BFA517" w:rsidTr="009B551C">
        <w:trPr>
          <w:trHeight w:val="300"/>
          <w:trPrChange w:id="138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9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E4445F" w14:textId="12A158D1" w:rsidR="00204DAA" w:rsidRDefault="00204DAA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CVP (mmHg)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0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1FAFD4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2D940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2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A91E27" w14:textId="314EC6CE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3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F6723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C7CE74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45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899793" w14:textId="70E56C69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146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45C31A7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5FFBF9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148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32D3912" w14:textId="118D54ED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099BA63A" w14:textId="58F35FF3" w:rsidTr="009B551C">
        <w:trPr>
          <w:trHeight w:val="300"/>
          <w:trPrChange w:id="149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0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27DD86" w14:textId="5D495E35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Weight (kg)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1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6A143A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152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D5024EF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153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7996D7E6" w14:textId="0D944CBA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noWrap/>
            <w:vAlign w:val="bottom"/>
            <w:hideMark/>
            <w:tcPrChange w:id="154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FBFBF" w:themeFill="background1" w:themeFillShade="BF"/>
                <w:noWrap/>
                <w:vAlign w:val="bottom"/>
                <w:hideMark/>
              </w:tcPr>
            </w:tcPrChange>
          </w:tcPr>
          <w:p w14:paraId="2AE582CD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tcPrChange w:id="155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FBFBF" w:themeFill="background1" w:themeFillShade="BF"/>
              </w:tcPr>
            </w:tcPrChange>
          </w:tcPr>
          <w:p w14:paraId="5800D08D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 w:themeFill="background1" w:themeFillShade="BF"/>
            <w:noWrap/>
            <w:vAlign w:val="bottom"/>
            <w:hideMark/>
            <w:tcPrChange w:id="156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BFBFBF" w:themeFill="background1" w:themeFillShade="BF"/>
                <w:noWrap/>
                <w:vAlign w:val="bottom"/>
                <w:hideMark/>
              </w:tcPr>
            </w:tcPrChange>
          </w:tcPr>
          <w:p w14:paraId="41D7A9D8" w14:textId="4EC0DD91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 w:themeFill="background1" w:themeFillShade="BF"/>
            <w:tcPrChange w:id="157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BFBFBF" w:themeFill="background1" w:themeFillShade="BF"/>
              </w:tcPr>
            </w:tcPrChange>
          </w:tcPr>
          <w:p w14:paraId="32E50E08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tcPrChange w:id="158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FBFBF" w:themeFill="background1" w:themeFillShade="BF"/>
              </w:tcPr>
            </w:tcPrChange>
          </w:tcPr>
          <w:p w14:paraId="5DA1B063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 w:themeFill="background1" w:themeFillShade="BF"/>
            <w:tcPrChange w:id="159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BFBFBF" w:themeFill="background1" w:themeFillShade="BF"/>
              </w:tcPr>
            </w:tcPrChange>
          </w:tcPr>
          <w:p w14:paraId="0BB4C326" w14:textId="6F67011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B551C" w14:paraId="418FC7AA" w14:textId="2331F471" w:rsidTr="009B551C">
        <w:trPr>
          <w:trHeight w:val="300"/>
          <w:trPrChange w:id="160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61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9B91D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62" w:author="Dirk Pauwels" w:date="2018-01-16T13:31:00Z">
              <w:tcPr>
                <w:tcW w:w="11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36549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PrChange w:id="163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2B57820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64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59331A" w14:textId="56A5A27D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65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0A300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PrChange w:id="166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5F35E6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67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E1769B" w14:textId="324D9900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68" w:author="Dirk Pauwels" w:date="2018-01-16T13:31:00Z"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B778C3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69" w:author="Dirk Pauwels" w:date="2018-01-16T13:31:00Z">
              <w:tcPr>
                <w:tcW w:w="127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4464E48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70" w:author="Dirk Pauwels" w:date="2018-01-16T13:31:00Z"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4E7B59A2" w14:textId="1EF8A87F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754B3CA8" w14:textId="6D2A79BC" w:rsidTr="009B551C">
        <w:trPr>
          <w:trHeight w:val="300"/>
          <w:trPrChange w:id="171" w:author="Dirk Pauwels" w:date="2018-01-16T13:31:00Z">
            <w:trPr>
              <w:trHeight w:val="300"/>
            </w:trPr>
          </w:trPrChange>
        </w:trPr>
        <w:tc>
          <w:tcPr>
            <w:tcW w:w="13325" w:type="dxa"/>
            <w:gridSpan w:val="15"/>
            <w:tcBorders>
              <w:top w:val="nil"/>
              <w:left w:val="nil"/>
              <w:right w:val="nil"/>
            </w:tcBorders>
            <w:tcPrChange w:id="172" w:author="Dirk Pauwels" w:date="2018-01-16T13:31:00Z">
              <w:tcPr>
                <w:tcW w:w="13325" w:type="dxa"/>
                <w:gridSpan w:val="15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118D11FE" w14:textId="7C74945D" w:rsidR="00204DAA" w:rsidRPr="00DD16EC" w:rsidRDefault="00204DAA">
            <w:pPr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t>LAB</w:t>
            </w:r>
          </w:p>
        </w:tc>
      </w:tr>
      <w:tr w:rsidR="009B551C" w14:paraId="03F3A441" w14:textId="77777777" w:rsidTr="009B551C">
        <w:trPr>
          <w:trHeight w:val="300"/>
          <w:ins w:id="173" w:author="Dirk Pauwels" w:date="2018-01-16T13:21:00Z"/>
          <w:trPrChange w:id="174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5" w:author="Dirk Pauwels" w:date="2018-01-16T13:31:00Z">
              <w:tcPr>
                <w:tcW w:w="329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D73BF80" w14:textId="34F0F7FB" w:rsidR="00204DAA" w:rsidRDefault="00204DAA">
            <w:pPr>
              <w:rPr>
                <w:ins w:id="176" w:author="Dirk Pauwels" w:date="2018-01-16T13:21:00Z"/>
                <w:rFonts w:ascii="Calibri" w:hAnsi="Calibri"/>
                <w:color w:val="000000"/>
                <w:sz w:val="22"/>
                <w:szCs w:val="22"/>
              </w:rPr>
            </w:pPr>
            <w:ins w:id="177" w:author="Dirk Pauwels" w:date="2018-01-16T13:21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ABG</w:t>
              </w:r>
            </w:ins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8" w:author="Dirk Pauwels" w:date="2018-01-16T13:31:00Z">
              <w:tcPr>
                <w:tcW w:w="110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C863B29" w14:textId="77777777" w:rsidR="00204DAA" w:rsidRDefault="00204DAA">
            <w:pPr>
              <w:rPr>
                <w:ins w:id="179" w:author="Dirk Pauwels" w:date="2018-01-16T13:21:00Z"/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180" w:author="Dirk Pauwels" w:date="2018-01-16T13:31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34986D6F" w14:textId="77777777" w:rsidR="00204DAA" w:rsidRDefault="00204DAA">
            <w:pPr>
              <w:rPr>
                <w:ins w:id="181" w:author="Dirk Pauwels" w:date="2018-01-16T13:21:00Z"/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82" w:author="Dirk Pauwels" w:date="2018-01-16T13:31:00Z">
              <w:tcPr>
                <w:tcW w:w="921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6AB177C" w14:textId="77777777" w:rsidR="00204DAA" w:rsidRDefault="00204DAA">
            <w:pPr>
              <w:rPr>
                <w:ins w:id="183" w:author="Dirk Pauwels" w:date="2018-01-16T13:21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84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CB0D9EB" w14:textId="77777777" w:rsidR="00204DAA" w:rsidRDefault="00204DAA">
            <w:pPr>
              <w:rPr>
                <w:ins w:id="185" w:author="Dirk Pauwels" w:date="2018-01-16T13:21:00Z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186" w:author="Dirk Pauwels" w:date="2018-01-16T13:31:00Z">
              <w:tcPr>
                <w:tcW w:w="120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7A4FF76" w14:textId="77777777" w:rsidR="00204DAA" w:rsidRDefault="00204DAA">
            <w:pPr>
              <w:rPr>
                <w:ins w:id="187" w:author="Dirk Pauwels" w:date="2018-01-16T13:21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188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FE92BB4" w14:textId="77777777" w:rsidR="00204DAA" w:rsidRDefault="00204DAA">
            <w:pPr>
              <w:rPr>
                <w:ins w:id="189" w:author="Dirk Pauwels" w:date="2018-01-16T13:21:00Z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190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F3E906D" w14:textId="77777777" w:rsidR="00204DAA" w:rsidRDefault="00204DAA">
            <w:pPr>
              <w:rPr>
                <w:ins w:id="191" w:author="Dirk Pauwels" w:date="2018-01-16T13:21:00Z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192" w:author="Dirk Pauwels" w:date="2018-01-16T13:31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E377F24" w14:textId="77777777" w:rsidR="00204DAA" w:rsidRDefault="00204DAA">
            <w:pPr>
              <w:rPr>
                <w:ins w:id="193" w:author="Dirk Pauwels" w:date="2018-01-16T13:21:00Z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194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2153DE1" w14:textId="77777777" w:rsidR="00204DAA" w:rsidRDefault="00204DAA">
            <w:pPr>
              <w:rPr>
                <w:ins w:id="195" w:author="Dirk Pauwels" w:date="2018-01-16T13:21:00Z"/>
                <w:sz w:val="20"/>
                <w:szCs w:val="20"/>
              </w:rPr>
            </w:pPr>
          </w:p>
        </w:tc>
      </w:tr>
      <w:tr w:rsidR="009B551C" w14:paraId="18573E5B" w14:textId="6BF7F7F1" w:rsidTr="009B551C">
        <w:trPr>
          <w:trHeight w:val="300"/>
          <w:trPrChange w:id="196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7" w:author="Dirk Pauwels" w:date="2018-01-16T13:31:00Z">
              <w:tcPr>
                <w:tcW w:w="329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630166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pH 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8" w:author="Dirk Pauwels" w:date="2018-01-16T13:31:00Z">
              <w:tcPr>
                <w:tcW w:w="110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399660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199" w:author="Dirk Pauwels" w:date="2018-01-16T13:31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382C0B91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0" w:author="Dirk Pauwels" w:date="2018-01-16T13:31:00Z">
              <w:tcPr>
                <w:tcW w:w="921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4A9F11" w14:textId="6B5F0ABE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1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C51FE0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02" w:author="Dirk Pauwels" w:date="2018-01-16T13:31:00Z">
              <w:tcPr>
                <w:tcW w:w="120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10720F6B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03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649FE6" w14:textId="1F72C165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204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724C21F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05" w:author="Dirk Pauwels" w:date="2018-01-16T13:31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593D7FD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206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2EFBB02" w14:textId="233C3EAF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6729AF82" w14:textId="61E60947" w:rsidTr="009B551C">
        <w:trPr>
          <w:trHeight w:val="340"/>
          <w:trPrChange w:id="207" w:author="Dirk Pauwels" w:date="2018-01-16T13:31:00Z">
            <w:trPr>
              <w:trHeight w:val="34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8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FFF004" w14:textId="7C67C9F6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 w:rsidRPr="00105041"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CO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(mmHg)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9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A7A3D2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10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6B5F0C01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1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446504" w14:textId="0CC48CED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2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E406F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13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99A296B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14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ED357C" w14:textId="02C6398B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15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F9379D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16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5C0366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17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50FEC28E" w14:textId="275F1548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7B5AA461" w14:textId="587AB2A7" w:rsidTr="009B551C">
        <w:trPr>
          <w:trHeight w:val="340"/>
          <w:trPrChange w:id="218" w:author="Dirk Pauwels" w:date="2018-01-16T13:31:00Z">
            <w:trPr>
              <w:trHeight w:val="34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9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3F09C9" w14:textId="34BBE4E5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 w:rsidRPr="00105041"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mmHg)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0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672BA7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21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4CD3AB6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2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027204" w14:textId="385C6D23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3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DD072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24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BEF62E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25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692FC6" w14:textId="7A33AFE2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26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1082AD10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27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4259536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28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76248E2D" w14:textId="39F33587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3A5632CB" w14:textId="736F488F" w:rsidTr="009B551C">
        <w:trPr>
          <w:trHeight w:val="340"/>
          <w:trPrChange w:id="229" w:author="Dirk Pauwels" w:date="2018-01-16T13:31:00Z">
            <w:trPr>
              <w:trHeight w:val="34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0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611B31" w14:textId="2748E8DA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HCO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3</w:t>
            </w:r>
            <w:r w:rsidRPr="00105041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1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5D0DAE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32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5E84E05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3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E28EC0" w14:textId="6F63B0DC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4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8B1A9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35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6816ACC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36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88E216" w14:textId="19B24BE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37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331DD5B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38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8EB2EE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39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F3F8BAA" w14:textId="77E1B50A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2FAAB92C" w14:textId="13DDBA06" w:rsidTr="009B551C">
        <w:trPr>
          <w:trHeight w:val="300"/>
          <w:trPrChange w:id="240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1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E7768E" w14:textId="47F76DDE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Base Excess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2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BBF323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3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D6493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4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6B5F7B" w14:textId="2A9EF2D3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5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3ABC6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6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C041B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47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59FF79" w14:textId="48EFB359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48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6FCB2A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9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55970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50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3C3633AC" w14:textId="61742252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096CC372" w14:textId="06692FDE" w:rsidTr="009B551C">
        <w:trPr>
          <w:trHeight w:val="340"/>
          <w:trPrChange w:id="251" w:author="Dirk Pauwels" w:date="2018-01-16T13:31:00Z">
            <w:trPr>
              <w:trHeight w:val="34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2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8E9C55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2-</w:t>
            </w:r>
            <w:r w:rsidRPr="0060133A">
              <w:rPr>
                <w:rFonts w:ascii="Calibri" w:hAnsi="Calibri"/>
                <w:color w:val="000000"/>
                <w:sz w:val="22"/>
                <w:szCs w:val="22"/>
              </w:rPr>
              <w:t>sat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(%)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3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10506E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4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A2F82A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5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EA66D9" w14:textId="6DC4990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6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78795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7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17AD01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58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D39E4E" w14:textId="20A6B26C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59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B6B4EA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0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511463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61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C5E1E16" w14:textId="518FCF51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3E1CBBB6" w14:textId="77777777" w:rsidTr="009B551C">
        <w:trPr>
          <w:trHeight w:val="300"/>
          <w:ins w:id="262" w:author="Dirk Pauwels" w:date="2018-01-16T13:21:00Z"/>
          <w:trPrChange w:id="263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64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65282DA" w14:textId="4B1381D8" w:rsidR="00204DAA" w:rsidRDefault="00204DAA">
            <w:pPr>
              <w:rPr>
                <w:ins w:id="265" w:author="Dirk Pauwels" w:date="2018-01-16T13:21:00Z"/>
                <w:rFonts w:ascii="Calibri" w:hAnsi="Calibri"/>
                <w:color w:val="000000"/>
                <w:sz w:val="22"/>
                <w:szCs w:val="22"/>
              </w:rPr>
            </w:pPr>
            <w:ins w:id="266" w:author="Dirk Pauwels" w:date="2018-01-16T13:21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Renal function</w:t>
              </w:r>
            </w:ins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67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672C6AE" w14:textId="77777777" w:rsidR="00204DAA" w:rsidRDefault="00204DAA">
            <w:pPr>
              <w:rPr>
                <w:ins w:id="268" w:author="Dirk Pauwels" w:date="2018-01-16T13:21:00Z"/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9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C3CC0BF" w14:textId="77777777" w:rsidR="00204DAA" w:rsidRDefault="00204DAA">
            <w:pPr>
              <w:rPr>
                <w:ins w:id="270" w:author="Dirk Pauwels" w:date="2018-01-16T13:21:00Z"/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71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1BB60CA" w14:textId="77777777" w:rsidR="00204DAA" w:rsidRDefault="00204DAA">
            <w:pPr>
              <w:rPr>
                <w:ins w:id="272" w:author="Dirk Pauwels" w:date="2018-01-16T13:21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73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C7CF388" w14:textId="77777777" w:rsidR="00204DAA" w:rsidRDefault="00204DAA">
            <w:pPr>
              <w:rPr>
                <w:ins w:id="274" w:author="Dirk Pauwels" w:date="2018-01-16T13:21:00Z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5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097938D" w14:textId="77777777" w:rsidR="00204DAA" w:rsidRDefault="00204DAA">
            <w:pPr>
              <w:rPr>
                <w:ins w:id="276" w:author="Dirk Pauwels" w:date="2018-01-16T13:21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77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2047EB0" w14:textId="77777777" w:rsidR="00204DAA" w:rsidRDefault="00204DAA">
            <w:pPr>
              <w:rPr>
                <w:ins w:id="278" w:author="Dirk Pauwels" w:date="2018-01-16T13:21:00Z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79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17CE029" w14:textId="77777777" w:rsidR="00204DAA" w:rsidRDefault="00204DAA">
            <w:pPr>
              <w:rPr>
                <w:ins w:id="280" w:author="Dirk Pauwels" w:date="2018-01-16T13:21:00Z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81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B03D8B" w14:textId="77777777" w:rsidR="00204DAA" w:rsidRDefault="00204DAA">
            <w:pPr>
              <w:rPr>
                <w:ins w:id="282" w:author="Dirk Pauwels" w:date="2018-01-16T13:21:00Z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83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3A35D442" w14:textId="77777777" w:rsidR="00204DAA" w:rsidRDefault="00204DAA">
            <w:pPr>
              <w:rPr>
                <w:ins w:id="284" w:author="Dirk Pauwels" w:date="2018-01-16T13:21:00Z"/>
                <w:sz w:val="20"/>
                <w:szCs w:val="20"/>
              </w:rPr>
            </w:pPr>
          </w:p>
        </w:tc>
      </w:tr>
      <w:tr w:rsidR="009B551C" w14:paraId="3697FBED" w14:textId="11B4DB95" w:rsidTr="009B551C">
        <w:trPr>
          <w:trHeight w:val="300"/>
          <w:trPrChange w:id="285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6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92AD3B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ureum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(mg/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7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0C687C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88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43FFE63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289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01110B6F" w14:textId="7BB403BA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0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F03F2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91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638AACA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292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6CB35385" w14:textId="4554DC0D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293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5E6B0C2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94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1E48D83B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295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62588F56" w14:textId="52BFAC7B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0CBA529A" w14:textId="7A7FB686" w:rsidTr="009B551C">
        <w:trPr>
          <w:trHeight w:val="300"/>
          <w:trPrChange w:id="296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7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A88F2E" w14:textId="10184080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creatine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(mg/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8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89E0FC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299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7BF3D23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300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4488CE08" w14:textId="4B2F9855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1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54E25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02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6DB6015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303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067D372C" w14:textId="5A0E328C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304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7706CE7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05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5E5E915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306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108A1C2F" w14:textId="6B9C1856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4D25DB16" w14:textId="1D67E0F6" w:rsidTr="009B551C">
        <w:trPr>
          <w:trHeight w:val="300"/>
          <w:trPrChange w:id="307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8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FF9996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GFR (ml/min)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9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B3FFD0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10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3A15244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311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4E698CC1" w14:textId="53D55470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2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4998D0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13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70F128A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314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1C784618" w14:textId="7A5D862B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315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473FA4FB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16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53CBEC2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317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352E0573" w14:textId="6CFA278B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5204A4EB" w14:textId="77777777" w:rsidTr="009B551C">
        <w:trPr>
          <w:trHeight w:val="300"/>
          <w:ins w:id="318" w:author="Dirk Pauwels" w:date="2018-01-16T13:21:00Z"/>
          <w:trPrChange w:id="319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20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9982015" w14:textId="068481C3" w:rsidR="00204DAA" w:rsidRDefault="00204DAA">
            <w:pPr>
              <w:rPr>
                <w:ins w:id="321" w:author="Dirk Pauwels" w:date="2018-01-16T13:21:00Z"/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ins w:id="322" w:author="Dirk Pauwels" w:date="2018-01-16T13:23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ionogram</w:t>
              </w:r>
            </w:ins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23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C13ADDC" w14:textId="77777777" w:rsidR="00204DAA" w:rsidRDefault="00204DAA">
            <w:pPr>
              <w:rPr>
                <w:ins w:id="324" w:author="Dirk Pauwels" w:date="2018-01-16T13:21:00Z"/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5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01776F" w14:textId="77777777" w:rsidR="00204DAA" w:rsidRDefault="00204DAA">
            <w:pPr>
              <w:rPr>
                <w:ins w:id="326" w:author="Dirk Pauwels" w:date="2018-01-16T13:21:00Z"/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27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54FC519" w14:textId="77777777" w:rsidR="00204DAA" w:rsidRDefault="00204DAA">
            <w:pPr>
              <w:rPr>
                <w:ins w:id="328" w:author="Dirk Pauwels" w:date="2018-01-16T13:21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29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0493FDF" w14:textId="77777777" w:rsidR="00204DAA" w:rsidRDefault="00204DAA">
            <w:pPr>
              <w:rPr>
                <w:ins w:id="330" w:author="Dirk Pauwels" w:date="2018-01-16T13:21:00Z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1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244E84" w14:textId="77777777" w:rsidR="00204DAA" w:rsidRDefault="00204DAA">
            <w:pPr>
              <w:rPr>
                <w:ins w:id="332" w:author="Dirk Pauwels" w:date="2018-01-16T13:21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333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CE4E536" w14:textId="77777777" w:rsidR="00204DAA" w:rsidRDefault="00204DAA">
            <w:pPr>
              <w:rPr>
                <w:ins w:id="334" w:author="Dirk Pauwels" w:date="2018-01-16T13:21:00Z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335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143A187E" w14:textId="77777777" w:rsidR="00204DAA" w:rsidRDefault="00204DAA">
            <w:pPr>
              <w:rPr>
                <w:ins w:id="336" w:author="Dirk Pauwels" w:date="2018-01-16T13:21:00Z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7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CA6561" w14:textId="77777777" w:rsidR="00204DAA" w:rsidRDefault="00204DAA">
            <w:pPr>
              <w:rPr>
                <w:ins w:id="338" w:author="Dirk Pauwels" w:date="2018-01-16T13:21:00Z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339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569FF847" w14:textId="77777777" w:rsidR="00204DAA" w:rsidRDefault="00204DAA">
            <w:pPr>
              <w:rPr>
                <w:ins w:id="340" w:author="Dirk Pauwels" w:date="2018-01-16T13:21:00Z"/>
                <w:sz w:val="20"/>
                <w:szCs w:val="20"/>
              </w:rPr>
            </w:pPr>
          </w:p>
        </w:tc>
      </w:tr>
      <w:tr w:rsidR="009B551C" w14:paraId="005A5AF0" w14:textId="4193DC94" w:rsidTr="009B551C">
        <w:trPr>
          <w:trHeight w:val="300"/>
          <w:trPrChange w:id="341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2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52C910" w14:textId="0D6F3B3B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</w:t>
            </w:r>
            <w:r w:rsidRPr="00105041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+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3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F83E22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44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35A0F2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345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48747797" w14:textId="581D9E98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6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1CC28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47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3989FF9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348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655EC938" w14:textId="6EB1E423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349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42525FC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50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149041B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351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6081DE66" w14:textId="512F099A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4892DFBB" w14:textId="713DD794" w:rsidTr="009B551C">
        <w:trPr>
          <w:trHeight w:val="300"/>
          <w:trPrChange w:id="352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3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5F6AC0" w14:textId="7F3FF9E8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</w:t>
            </w:r>
            <w:proofErr w:type="gramStart"/>
            <w:r w:rsidRPr="00105041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+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4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8F1F1E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55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39FD6D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356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05A9A22F" w14:textId="31040E28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7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BFA83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58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4960E7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359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6EA4EFDD" w14:textId="7E1EF47B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360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F7A649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61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7A3E21E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362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6C843183" w14:textId="7D3520F4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56E9CEA8" w14:textId="266C6C65" w:rsidTr="009B551C">
        <w:trPr>
          <w:trHeight w:val="300"/>
          <w:trPrChange w:id="363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4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9DD8E2" w14:textId="54633151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</w:t>
            </w:r>
            <w:proofErr w:type="gramStart"/>
            <w:r w:rsidRPr="00105041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5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9628AC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66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32E5F6C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367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42A32EC4" w14:textId="2601ECCB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8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45FEB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69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57BD908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370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5D490FA3" w14:textId="0BB5C7C5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371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4C3D93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72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B240E4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373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288737A2" w14:textId="3CA899E1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1861FE17" w14:textId="666E0CA1" w:rsidTr="009B551C">
        <w:trPr>
          <w:trHeight w:val="340"/>
          <w:trPrChange w:id="374" w:author="Dirk Pauwels" w:date="2018-01-16T13:31:00Z">
            <w:trPr>
              <w:trHeight w:val="34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5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A9F931" w14:textId="2951670C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HCO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3</w:t>
            </w:r>
            <w:r w:rsidRPr="00531357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2</w:t>
            </w:r>
            <w:proofErr w:type="gramStart"/>
            <w:r w:rsidRPr="00531357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6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C9B7CD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77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30E5F96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378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2E9CF5A3" w14:textId="3B39BBCA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9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88309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80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4F416C40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381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41BD5B3D" w14:textId="1E5F7613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382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3361961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83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100168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384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26E760F8" w14:textId="21457757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0A45EB18" w14:textId="157FD3D3" w:rsidTr="009B551C">
        <w:trPr>
          <w:trHeight w:val="300"/>
          <w:trPrChange w:id="385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6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5D8469" w14:textId="52D903EB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albumin (g/L)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7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AD71A1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88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C05CF0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389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10ED2441" w14:textId="019D5656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0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94984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91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63FA074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392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03A273ED" w14:textId="1BE2B9AE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393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46C7D6B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94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7D4CC5F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395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63EE154D" w14:textId="7B6C1ACB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70CC2C71" w14:textId="3FB40809" w:rsidTr="009B551C">
        <w:trPr>
          <w:trHeight w:val="300"/>
          <w:trPrChange w:id="396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7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58C0B3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anion gap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8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E569B8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399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4D5052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400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161597C1" w14:textId="55E3F258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1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6B8DC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02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60DE371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403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1A2AA36C" w14:textId="09F6EC91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04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485A1EC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05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781166A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406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78A50BAC" w14:textId="0553B9F4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1DE98A02" w14:textId="6EBDAD7B" w:rsidTr="009B551C">
        <w:trPr>
          <w:trHeight w:val="300"/>
          <w:trPrChange w:id="407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8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D1CC75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iCa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9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9D8371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10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426FF0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411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6FC83ED8" w14:textId="1B338FF9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2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1FD88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13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510FF9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414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10C2D81D" w14:textId="47F535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15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BF0562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16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7DB00A5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417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7DB54C61" w14:textId="4E9D2562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42EE68E5" w14:textId="2F401974" w:rsidTr="009B551C">
        <w:trPr>
          <w:trHeight w:val="300"/>
          <w:trPrChange w:id="418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9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602E6B" w14:textId="3319CDDC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</w:t>
            </w:r>
            <w:r w:rsidRPr="00105041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2</w:t>
            </w:r>
            <w:proofErr w:type="gramStart"/>
            <w:r w:rsidRPr="00105041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+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0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E1817C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21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69C08DB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422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553137E1" w14:textId="07127288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3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3997A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24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13BBF460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425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287C484D" w14:textId="1829B971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26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7A122F1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27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52844D91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428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491D467D" w14:textId="6588F74E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5E04C773" w14:textId="032610F7" w:rsidTr="009B551C">
        <w:trPr>
          <w:trHeight w:val="300"/>
          <w:trPrChange w:id="429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0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3AF880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P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1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5C2224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32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5AB8ECAB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433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7D96782C" w14:textId="1B099C2B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4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8D1990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35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4B0DB0C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436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101A5A3E" w14:textId="2C9AD5ED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37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58D38B2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38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32269F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439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66658841" w14:textId="38A09289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1C4588BD" w14:textId="60290C1E" w:rsidTr="009B551C">
        <w:trPr>
          <w:trHeight w:val="341"/>
          <w:trPrChange w:id="440" w:author="Dirk Pauwels" w:date="2018-01-16T13:31:00Z">
            <w:trPr>
              <w:trHeight w:val="341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1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647931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Mg  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2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8A34A7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43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72F664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444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6E12BB37" w14:textId="035C4E2A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5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A510E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46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4AA79F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447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5A8786A7" w14:textId="6743874D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48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CC39C0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49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10A41CC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450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21C2B7F6" w14:textId="5A47D430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7CA200E7" w14:textId="77777777" w:rsidTr="009B551C">
        <w:trPr>
          <w:trHeight w:val="341"/>
          <w:ins w:id="451" w:author="Dirk Pauwels" w:date="2018-01-16T13:23:00Z"/>
          <w:trPrChange w:id="452" w:author="Dirk Pauwels" w:date="2018-01-16T13:31:00Z">
            <w:trPr>
              <w:trHeight w:val="341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53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7BB2F24" w14:textId="2472D262" w:rsidR="00204DAA" w:rsidRDefault="00204DAA" w:rsidP="00DD16EC">
            <w:pPr>
              <w:rPr>
                <w:ins w:id="454" w:author="Dirk Pauwels" w:date="2018-01-16T13:23:00Z"/>
                <w:rFonts w:ascii="Calibri" w:hAnsi="Calibri"/>
                <w:color w:val="000000"/>
                <w:sz w:val="22"/>
                <w:szCs w:val="22"/>
              </w:rPr>
            </w:pPr>
            <w:ins w:id="455" w:author="Dirk Pauwels" w:date="2018-01-16T13:24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chemistry</w:t>
              </w:r>
            </w:ins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56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30C421B" w14:textId="77777777" w:rsidR="00204DAA" w:rsidRDefault="00204DAA">
            <w:pPr>
              <w:rPr>
                <w:ins w:id="457" w:author="Dirk Pauwels" w:date="2018-01-16T13:23:00Z"/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8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850F155" w14:textId="77777777" w:rsidR="00204DAA" w:rsidRDefault="00204DAA">
            <w:pPr>
              <w:rPr>
                <w:ins w:id="459" w:author="Dirk Pauwels" w:date="2018-01-16T13:23:00Z"/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60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4471674" w14:textId="77777777" w:rsidR="00204DAA" w:rsidRDefault="00204DAA">
            <w:pPr>
              <w:rPr>
                <w:ins w:id="461" w:author="Dirk Pauwels" w:date="2018-01-16T13:23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62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6355267" w14:textId="77777777" w:rsidR="00204DAA" w:rsidRDefault="00204DAA">
            <w:pPr>
              <w:rPr>
                <w:ins w:id="463" w:author="Dirk Pauwels" w:date="2018-01-16T13:23:00Z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4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A739C6" w14:textId="77777777" w:rsidR="00204DAA" w:rsidRDefault="00204DAA">
            <w:pPr>
              <w:rPr>
                <w:ins w:id="465" w:author="Dirk Pauwels" w:date="2018-01-16T13:23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466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8601A2C" w14:textId="77777777" w:rsidR="00204DAA" w:rsidRDefault="00204DAA">
            <w:pPr>
              <w:rPr>
                <w:ins w:id="467" w:author="Dirk Pauwels" w:date="2018-01-16T13:23:00Z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68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19D9017F" w14:textId="77777777" w:rsidR="00204DAA" w:rsidRDefault="00204DAA">
            <w:pPr>
              <w:rPr>
                <w:ins w:id="469" w:author="Dirk Pauwels" w:date="2018-01-16T13:23:00Z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70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51B3430" w14:textId="77777777" w:rsidR="00204DAA" w:rsidRDefault="00204DAA">
            <w:pPr>
              <w:rPr>
                <w:ins w:id="471" w:author="Dirk Pauwels" w:date="2018-01-16T13:23:00Z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72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FADE11D" w14:textId="77777777" w:rsidR="00204DAA" w:rsidRDefault="00204DAA">
            <w:pPr>
              <w:rPr>
                <w:ins w:id="473" w:author="Dirk Pauwels" w:date="2018-01-16T13:23:00Z"/>
                <w:sz w:val="20"/>
                <w:szCs w:val="20"/>
              </w:rPr>
            </w:pPr>
          </w:p>
        </w:tc>
      </w:tr>
      <w:tr w:rsidR="009B551C" w14:paraId="0EB3C720" w14:textId="461822C5" w:rsidTr="009B551C">
        <w:trPr>
          <w:trHeight w:val="341"/>
          <w:trPrChange w:id="474" w:author="Dirk Pauwels" w:date="2018-01-16T13:31:00Z">
            <w:trPr>
              <w:trHeight w:val="341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5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9B8CDC" w14:textId="220F8A3C" w:rsidR="00204DAA" w:rsidRDefault="00204DAA" w:rsidP="00DD16E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lactate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mmol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6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77915E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77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1C2DAAE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478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4A107487" w14:textId="407323B5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9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532D6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80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5FA0BFE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481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36023B90" w14:textId="3B163FF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82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2ABA7F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83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5BD9E33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484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26FAC792" w14:textId="02F06831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5E848383" w14:textId="7DC6E402" w:rsidTr="009B551C">
        <w:trPr>
          <w:trHeight w:val="173"/>
          <w:trPrChange w:id="485" w:author="Dirk Pauwels" w:date="2018-01-16T13:31:00Z">
            <w:trPr>
              <w:trHeight w:val="173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86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EAD8DD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CRP (mg/L)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87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8E5FA4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88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D94FC8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489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75F7E9BF" w14:textId="1F0212B9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0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CF360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91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3FABD07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492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22597FB2" w14:textId="34EE93E0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493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7BE8FA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94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A660C5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495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522614DD" w14:textId="50EF60EC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5ECF1BDD" w14:textId="19FB511B" w:rsidTr="009B551C">
        <w:trPr>
          <w:trHeight w:val="300"/>
          <w:trPrChange w:id="496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7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C53AE0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osmolaliteit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mOsm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/kg H20)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498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1CB62D1B" w14:textId="1D36CF8E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499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AEEB2C0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500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13ED2999" w14:textId="47A89F29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1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617C5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02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FA4B19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503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12EB0FF0" w14:textId="3D6A3CA1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504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1211213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05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37CF8AB1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506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59634516" w14:textId="07F4077A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46D8FDA2" w14:textId="505E3362" w:rsidTr="009B551C">
        <w:trPr>
          <w:trHeight w:val="300"/>
          <w:trPrChange w:id="507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8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ADE239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capillary leak index (CRP/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509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4A6CD788" w14:textId="6EEA0AD1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10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6093BB59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  <w:tcPrChange w:id="511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4C956BF9" w14:textId="224C34D6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2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5C1B0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13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2F1BB51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  <w:tcPrChange w:id="514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  <w:noWrap/>
                <w:vAlign w:val="bottom"/>
                <w:hideMark/>
              </w:tcPr>
            </w:tcPrChange>
          </w:tcPr>
          <w:p w14:paraId="3786BBA2" w14:textId="5C3D1A02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515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37AE6A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16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52CB815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PrChange w:id="517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48E62100" w14:textId="30088B0F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48373B1F" w14:textId="3F8CD424" w:rsidTr="009B551C">
        <w:trPr>
          <w:trHeight w:val="300"/>
          <w:trPrChange w:id="518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  <w:tcPrChange w:id="519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870A2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520" w:author="Dirk Pauwels" w:date="2018-01-16T13:31:00Z">
              <w:tcPr>
                <w:tcW w:w="1101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9CDC3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tcPrChange w:id="521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450ADB6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  <w:tcPrChange w:id="522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B85130" w14:textId="1E873BB9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523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0F954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</w:tcBorders>
            <w:tcPrChange w:id="524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7A1CFC10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5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DE7B91" w14:textId="54FFF313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nil"/>
            </w:tcBorders>
            <w:tcPrChange w:id="526" w:author="Dirk Pauwels" w:date="2018-01-16T13:31:00Z">
              <w:tcPr>
                <w:tcW w:w="1134" w:type="dxa"/>
                <w:tcBorders>
                  <w:top w:val="single" w:sz="4" w:space="0" w:color="auto"/>
                  <w:right w:val="nil"/>
                </w:tcBorders>
              </w:tcPr>
            </w:tcPrChange>
          </w:tcPr>
          <w:p w14:paraId="3208A4E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tcPrChange w:id="527" w:author="Dirk Pauwels" w:date="2018-01-16T13:31:00Z">
              <w:tcPr>
                <w:tcW w:w="1276" w:type="dxa"/>
                <w:tcBorders>
                  <w:top w:val="single" w:sz="4" w:space="0" w:color="auto"/>
                </w:tcBorders>
              </w:tcPr>
            </w:tcPrChange>
          </w:tcPr>
          <w:p w14:paraId="68292E6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  <w:tcPrChange w:id="528" w:author="Dirk Pauwels" w:date="2018-01-16T13:31:00Z">
              <w:tcPr>
                <w:tcW w:w="1134" w:type="dxa"/>
                <w:tcBorders>
                  <w:top w:val="single" w:sz="4" w:space="0" w:color="auto"/>
                  <w:bottom w:val="nil"/>
                  <w:right w:val="nil"/>
                </w:tcBorders>
              </w:tcPr>
            </w:tcPrChange>
          </w:tcPr>
          <w:p w14:paraId="18B34C70" w14:textId="642E8820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0A93CEFE" w14:textId="3188129F" w:rsidTr="009B551C">
        <w:trPr>
          <w:trHeight w:val="300"/>
          <w:trPrChange w:id="529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0" w:author="Dirk Pauwels" w:date="2018-01-16T13:31:00Z">
              <w:tcPr>
                <w:tcW w:w="32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E3FF1D" w14:textId="23028E7C" w:rsidR="00204DAA" w:rsidRDefault="00204D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Fluidbalance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31" w:author="Dirk Pauwels" w:date="2018-01-16T13:31:00Z">
              <w:tcPr>
                <w:tcW w:w="1101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BEAFC4" w14:textId="77777777" w:rsidR="00204DAA" w:rsidRDefault="00204D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cPrChange w:id="532" w:author="Dirk Pauwels" w:date="2018-01-16T13:31:00Z"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FBFBF" w:themeFill="background1" w:themeFillShade="BF"/>
              </w:tcPr>
            </w:tcPrChange>
          </w:tcPr>
          <w:p w14:paraId="290294B7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 w:themeFill="background1" w:themeFillShade="BF"/>
            <w:noWrap/>
            <w:vAlign w:val="bottom"/>
            <w:hideMark/>
            <w:tcPrChange w:id="533" w:author="Dirk Pauwels" w:date="2018-01-16T13:31:00Z">
              <w:tcPr>
                <w:tcW w:w="9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BFBFBF" w:themeFill="background1" w:themeFillShade="BF"/>
                <w:noWrap/>
                <w:vAlign w:val="bottom"/>
                <w:hideMark/>
              </w:tcPr>
            </w:tcPrChange>
          </w:tcPr>
          <w:p w14:paraId="50699678" w14:textId="4C8F1AC3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  <w:tcPrChange w:id="534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auto"/>
                <w:noWrap/>
                <w:vAlign w:val="bottom"/>
                <w:hideMark/>
              </w:tcPr>
            </w:tcPrChange>
          </w:tcPr>
          <w:p w14:paraId="7DBE5022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 w:themeFill="background1" w:themeFillShade="BF"/>
            <w:tcPrChange w:id="535" w:author="Dirk Pauwels" w:date="2018-01-16T13:31:00Z">
              <w:tcPr>
                <w:tcW w:w="12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BFBFBF" w:themeFill="background1" w:themeFillShade="BF"/>
              </w:tcPr>
            </w:tcPrChange>
          </w:tcPr>
          <w:p w14:paraId="003EBBBE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 w:themeFill="background1" w:themeFillShade="BF"/>
            <w:noWrap/>
            <w:vAlign w:val="bottom"/>
            <w:hideMark/>
            <w:tcPrChange w:id="536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BFBFBF" w:themeFill="background1" w:themeFillShade="BF"/>
                <w:noWrap/>
                <w:vAlign w:val="bottom"/>
                <w:hideMark/>
              </w:tcPr>
            </w:tcPrChange>
          </w:tcPr>
          <w:p w14:paraId="091520B1" w14:textId="44FEDBB0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tcPrChange w:id="537" w:author="Dirk Pauwels" w:date="2018-01-16T13:31:00Z"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auto"/>
              </w:tcPr>
            </w:tcPrChange>
          </w:tcPr>
          <w:p w14:paraId="0EA0EFA0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 w:themeFill="background1" w:themeFillShade="BF"/>
            <w:tcPrChange w:id="538" w:author="Dirk Pauwels" w:date="2018-01-16T13:31:00Z"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BFBFBF" w:themeFill="background1" w:themeFillShade="BF"/>
              </w:tcPr>
            </w:tcPrChange>
          </w:tcPr>
          <w:p w14:paraId="54CFFA33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 w:themeFill="background1" w:themeFillShade="BF"/>
            <w:tcPrChange w:id="539" w:author="Dirk Pauwels" w:date="2018-01-16T13:31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BFBFBF" w:themeFill="background1" w:themeFillShade="BF"/>
              </w:tcPr>
            </w:tcPrChange>
          </w:tcPr>
          <w:p w14:paraId="4C3F1E80" w14:textId="0EE72701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B551C" w14:paraId="51EBE670" w14:textId="2C81EBF1" w:rsidTr="009B551C">
        <w:trPr>
          <w:trHeight w:val="929"/>
          <w:trPrChange w:id="540" w:author="Dirk Pauwels" w:date="2018-01-16T13:31:00Z">
            <w:trPr>
              <w:trHeight w:val="929"/>
            </w:trPr>
          </w:trPrChange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1" w:author="Dirk Pauwels" w:date="2018-01-16T13:31:00Z">
              <w:tcPr>
                <w:tcW w:w="32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788B96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2" w:author="Dirk Pauwels" w:date="2018-01-16T13:31:00Z">
              <w:tcPr>
                <w:tcW w:w="11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8FE4DE" w14:textId="77777777" w:rsidR="00204DAA" w:rsidRDefault="00204DAA">
            <w:pPr>
              <w:rPr>
                <w:sz w:val="20"/>
                <w:szCs w:val="20"/>
              </w:rPr>
            </w:pPr>
            <w:bookmarkStart w:id="543" w:name="_GoBack"/>
            <w:bookmarkEnd w:id="543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544" w:author="Dirk Pauwels" w:date="2018-01-16T13:31:00Z"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71B41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5" w:author="Dirk Pauwels" w:date="2018-01-16T13:31:00Z">
              <w:tcPr>
                <w:tcW w:w="9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4BD74B" w14:textId="630FFD35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6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8F060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547" w:author="Dirk Pauwels" w:date="2018-01-16T13:31:00Z">
              <w:tcPr>
                <w:tcW w:w="12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F8232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8" w:author="Dirk Pauwels" w:date="2018-01-16T13:31:00Z">
              <w:tcPr>
                <w:tcW w:w="1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E713B6" w14:textId="01B52279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49" w:author="Dirk Pauwels" w:date="2018-01-16T13:31:00Z"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59D550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PrChange w:id="550" w:author="Dirk Pauwels" w:date="2018-01-16T13:31:00Z"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15583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PrChange w:id="551" w:author="Dirk Pauwels" w:date="2018-01-16T13:31:00Z"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45556B" w14:textId="49BE5024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7E31B6C9" w14:textId="71EAADAE" w:rsidTr="009A49B4">
        <w:trPr>
          <w:trHeight w:val="300"/>
        </w:trPr>
        <w:tc>
          <w:tcPr>
            <w:tcW w:w="1332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315D4CF" w14:textId="3E3300DC" w:rsidR="009B551C" w:rsidRPr="00DD16EC" w:rsidRDefault="009B551C">
            <w:pPr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t>CVVH</w:t>
            </w:r>
          </w:p>
        </w:tc>
      </w:tr>
      <w:tr w:rsidR="009B551C" w14:paraId="36B7AD9B" w14:textId="0791F8EC" w:rsidTr="009B551C">
        <w:trPr>
          <w:trHeight w:val="300"/>
          <w:trPrChange w:id="552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53" w:author="Dirk Pauwels" w:date="2018-01-16T13:31:00Z">
              <w:tcPr>
                <w:tcW w:w="329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3E3C2C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PBP (ml/u)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4" w:author="Dirk Pauwels" w:date="2018-01-16T13:31:00Z">
              <w:tcPr>
                <w:tcW w:w="110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974743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55" w:author="Dirk Pauwels" w:date="2018-01-16T13:31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F2AD21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6" w:author="Dirk Pauwels" w:date="2018-01-16T13:31:00Z">
              <w:tcPr>
                <w:tcW w:w="921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95C908" w14:textId="0FE63FD0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7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4DFCC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58" w:author="Dirk Pauwels" w:date="2018-01-16T13:31:00Z">
              <w:tcPr>
                <w:tcW w:w="120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688D7651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59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E6C245" w14:textId="1F430116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560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39DAE19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61" w:author="Dirk Pauwels" w:date="2018-01-16T13:31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0A429B50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562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607228C" w14:textId="5DE73755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38123E77" w14:textId="5AC4F9CC" w:rsidTr="009B551C">
        <w:trPr>
          <w:trHeight w:val="300"/>
          <w:trPrChange w:id="563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64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8BD34C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Substitutie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(ml/u)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5" w:author="Dirk Pauwels" w:date="2018-01-16T13:31:00Z">
              <w:tcPr>
                <w:tcW w:w="11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35E917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66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75FACD5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7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3C196F" w14:textId="78C9EFA0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8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A8776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69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3C83735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70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F8F66B" w14:textId="1600ECA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571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F662E6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72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7D2AC05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573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51AFF601" w14:textId="384D00F6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344EB563" w14:textId="667D579B" w:rsidTr="009B551C">
        <w:trPr>
          <w:trHeight w:val="300"/>
          <w:trPrChange w:id="574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75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F31BAC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UF (ml/U)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76" w:author="Dirk Pauwels" w:date="2018-01-16T13:31:00Z">
              <w:tcPr>
                <w:tcW w:w="11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79510D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77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7705A7C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78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274913" w14:textId="31A3E143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79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2B203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80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55B352F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81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7FAE4D" w14:textId="19EDDFE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582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7151C63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PrChange w:id="583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</w:tcPr>
            </w:tcPrChange>
          </w:tcPr>
          <w:p w14:paraId="6CB9FD2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584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7196CDF1" w14:textId="6C21EE25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3B5D4666" w14:textId="41678153" w:rsidTr="009B551C">
        <w:trPr>
          <w:trHeight w:val="300"/>
          <w:trPrChange w:id="585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6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9162A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7" w:author="Dirk Pauwels" w:date="2018-01-16T13:31:00Z">
              <w:tcPr>
                <w:tcW w:w="11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8218F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PrChange w:id="588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0C5768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9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040749" w14:textId="2F022801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0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98294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PrChange w:id="591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46118541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2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754822" w14:textId="5B82DAD2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3" w:author="Dirk Pauwels" w:date="2018-01-16T13:31:00Z"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53D57DB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4" w:author="Dirk Pauwels" w:date="2018-01-16T13:31:00Z">
              <w:tcPr>
                <w:tcW w:w="127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21B3B6E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5" w:author="Dirk Pauwels" w:date="2018-01-16T13:31:00Z"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3AD920D9" w14:textId="36317073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36E08511" w14:textId="36CDFA8D" w:rsidTr="009B551C">
        <w:trPr>
          <w:trHeight w:val="300"/>
          <w:trPrChange w:id="596" w:author="Dirk Pauwels" w:date="2018-01-16T13:31:00Z">
            <w:trPr>
              <w:trHeight w:val="300"/>
            </w:trPr>
          </w:trPrChange>
        </w:trPr>
        <w:tc>
          <w:tcPr>
            <w:tcW w:w="13325" w:type="dxa"/>
            <w:gridSpan w:val="15"/>
            <w:tcBorders>
              <w:top w:val="nil"/>
              <w:left w:val="nil"/>
              <w:right w:val="nil"/>
            </w:tcBorders>
            <w:tcPrChange w:id="597" w:author="Dirk Pauwels" w:date="2018-01-16T13:31:00Z">
              <w:tcPr>
                <w:tcW w:w="13325" w:type="dxa"/>
                <w:gridSpan w:val="15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1711C546" w14:textId="373346F4" w:rsidR="009B551C" w:rsidRPr="00DD16EC" w:rsidRDefault="009B551C">
            <w:pPr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t>PICCO</w:t>
            </w:r>
          </w:p>
        </w:tc>
      </w:tr>
      <w:tr w:rsidR="009B551C" w14:paraId="4B9BF678" w14:textId="1FC9BDF0" w:rsidTr="009B551C">
        <w:trPr>
          <w:trHeight w:val="300"/>
          <w:trPrChange w:id="598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99" w:author="Dirk Pauwels" w:date="2018-01-16T13:31:00Z">
              <w:tcPr>
                <w:tcW w:w="329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5DBB36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GEDI (ml/m²)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0" w:author="Dirk Pauwels" w:date="2018-01-16T13:31:00Z">
              <w:tcPr>
                <w:tcW w:w="110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E3DEE2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1" w:author="Dirk Pauwels" w:date="2018-01-16T13:31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581E2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2" w:author="Dirk Pauwels" w:date="2018-01-16T13:31:00Z">
              <w:tcPr>
                <w:tcW w:w="921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EA5CE4" w14:textId="54F3A043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3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FA7A0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4" w:author="Dirk Pauwels" w:date="2018-01-16T13:31:00Z">
              <w:tcPr>
                <w:tcW w:w="120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0D7133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05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2871A1" w14:textId="086A4B4A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606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F67B441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7" w:author="Dirk Pauwels" w:date="2018-01-16T13:31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36525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608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198859CF" w14:textId="33E01FF2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656B1CB2" w14:textId="1EEA27D4" w:rsidTr="009B551C">
        <w:trPr>
          <w:trHeight w:val="300"/>
          <w:trPrChange w:id="609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0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4B3049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CI (l/min/m²)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1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88406E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2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CC9530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3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1C829E" w14:textId="4C8A9D82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4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CBCC41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5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866BD3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16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679FD3" w14:textId="060A4F0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17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27D525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8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E24966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19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1806AA63" w14:textId="1702B69E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580E21F5" w14:textId="52C35E8C" w:rsidTr="009B551C">
        <w:trPr>
          <w:trHeight w:val="300"/>
          <w:trPrChange w:id="620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1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38B799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EVLWI (</w:t>
            </w:r>
            <w:del w:id="622" w:author="Dirk Pauwels" w:date="2018-01-16T13:28:00Z">
              <w:r w:rsidDel="009B551C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</w:delText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t>ml/kg)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3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E847BD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4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A2275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5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1511B9" w14:textId="5283F6DC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6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55CDFB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7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5A2D74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28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CC05FA" w14:textId="43E364E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29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A14289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0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A56C6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31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C0EFEBF" w14:textId="3CAAC070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55ADA25E" w14:textId="564FAFB7" w:rsidTr="009B551C">
        <w:trPr>
          <w:trHeight w:val="300"/>
          <w:trPrChange w:id="632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3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39A18D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SVRI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dyn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/s/cm-5)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4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F76722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5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81DB03B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6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3C2CB6" w14:textId="06CD2C00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7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8C262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8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2E755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39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A04617" w14:textId="532A4F3B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40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51C68AF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1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8742D9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42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4A14E083" w14:textId="4E3D15A5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49612F06" w14:textId="1DF5E40C" w:rsidTr="009B551C">
        <w:trPr>
          <w:trHeight w:val="300"/>
          <w:trPrChange w:id="643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4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3ACAF7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SVV (%)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5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891EE7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6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76889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7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734E18" w14:textId="75FE6BB2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8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87F3A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9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03944E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50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9ABD69" w14:textId="2659059E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51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48F1132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2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2D9F06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53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7D3A6DC2" w14:textId="3C05BABE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7A270DF4" w14:textId="45919DAB" w:rsidTr="009B551C">
        <w:trPr>
          <w:trHeight w:val="300"/>
          <w:trPrChange w:id="654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5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55D6C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6" w:author="Dirk Pauwels" w:date="2018-01-16T13:31:00Z">
              <w:tcPr>
                <w:tcW w:w="11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1CF20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PrChange w:id="657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0B5F0D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8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7D9B55" w14:textId="2A621B16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9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BCECD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PrChange w:id="660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C8C25F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1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D6A93B" w14:textId="70154F32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62" w:author="Dirk Pauwels" w:date="2018-01-16T13:31:00Z"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1C6CBE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63" w:author="Dirk Pauwels" w:date="2018-01-16T13:31:00Z">
              <w:tcPr>
                <w:tcW w:w="127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91F1A8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64" w:author="Dirk Pauwels" w:date="2018-01-16T13:31:00Z"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E5A7C10" w14:textId="3DE8700B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5EBF7B2D" w14:textId="705674EF" w:rsidTr="009B551C">
        <w:trPr>
          <w:trHeight w:val="300"/>
          <w:trPrChange w:id="665" w:author="Dirk Pauwels" w:date="2018-01-16T13:31:00Z">
            <w:trPr>
              <w:trHeight w:val="300"/>
            </w:trPr>
          </w:trPrChange>
        </w:trPr>
        <w:tc>
          <w:tcPr>
            <w:tcW w:w="13325" w:type="dxa"/>
            <w:gridSpan w:val="15"/>
            <w:tcBorders>
              <w:top w:val="nil"/>
              <w:left w:val="nil"/>
              <w:right w:val="nil"/>
            </w:tcBorders>
            <w:tcPrChange w:id="666" w:author="Dirk Pauwels" w:date="2018-01-16T13:31:00Z">
              <w:tcPr>
                <w:tcW w:w="13325" w:type="dxa"/>
                <w:gridSpan w:val="15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3FD0F03B" w14:textId="113EABC6" w:rsidR="009B551C" w:rsidRPr="00DD16EC" w:rsidRDefault="009B551C">
            <w:pPr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</w:pPr>
            <w:r w:rsidRPr="00DD16EC">
              <w:rPr>
                <w:rFonts w:ascii="Calibri" w:hAnsi="Calibri"/>
                <w:b/>
                <w:bCs/>
                <w:i/>
                <w:color w:val="000000"/>
                <w:sz w:val="22"/>
                <w:szCs w:val="22"/>
              </w:rPr>
              <w:t>BIA</w:t>
            </w:r>
          </w:p>
        </w:tc>
      </w:tr>
      <w:tr w:rsidR="009B551C" w14:paraId="76ACB0FC" w14:textId="4D9CE791" w:rsidTr="009B551C">
        <w:trPr>
          <w:trHeight w:val="300"/>
          <w:trPrChange w:id="667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68" w:author="Dirk Pauwels" w:date="2018-01-16T13:31:00Z">
              <w:tcPr>
                <w:tcW w:w="329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54D7A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Body water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69" w:author="Dirk Pauwels" w:date="2018-01-16T13:31:00Z">
              <w:tcPr>
                <w:tcW w:w="110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DA433F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0" w:author="Dirk Pauwels" w:date="2018-01-16T13:31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8364D0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1" w:author="Dirk Pauwels" w:date="2018-01-16T13:31:00Z">
              <w:tcPr>
                <w:tcW w:w="921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52A088" w14:textId="69C3D103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2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E53050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3" w:author="Dirk Pauwels" w:date="2018-01-16T13:31:00Z">
              <w:tcPr>
                <w:tcW w:w="120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378487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74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7B3BAA" w14:textId="5CEF4D60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675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1909927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6" w:author="Dirk Pauwels" w:date="2018-01-16T13:31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5A899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677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176C813E" w14:textId="7DE16131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3299085F" w14:textId="38A6D9A7" w:rsidTr="009B551C">
        <w:trPr>
          <w:trHeight w:val="300"/>
          <w:trPrChange w:id="678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9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0EB7A5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Extracellulair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water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80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A817C7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1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E238D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82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A4D0D0" w14:textId="7636302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83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EB72C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4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2B3D3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85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9F6957" w14:textId="18801ED3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86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388B974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7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DE8482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88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73F8A2FF" w14:textId="0E5E2CC5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33C6BB4D" w14:textId="24920DD8" w:rsidTr="009B551C">
        <w:trPr>
          <w:trHeight w:val="300"/>
          <w:trPrChange w:id="689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0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E2EF37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Intracellulair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water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1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FFEE7E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2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DEE31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3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6D25A0" w14:textId="5CAC30F4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4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493A6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5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871C5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96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523BA2" w14:textId="43D892DE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97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62926D1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8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2A7CBA2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699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1229DF07" w14:textId="6324B7B0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49C56739" w14:textId="6B5DD4ED" w:rsidTr="009B551C">
        <w:trPr>
          <w:trHeight w:val="300"/>
          <w:trPrChange w:id="700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01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0C3FC7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I/E ratio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02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F7A815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3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8177D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04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F811F6" w14:textId="05BB037D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05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D5C63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6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C8B9DB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07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22CAA8" w14:textId="68576A08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708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383FB989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9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15590C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710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9BE6995" w14:textId="4A3BC085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6161F2A0" w14:textId="68E538BE" w:rsidTr="009B551C">
        <w:trPr>
          <w:trHeight w:val="300"/>
          <w:trPrChange w:id="711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2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15C788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Volume excess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3" w:author="Dirk Pauwels" w:date="2018-01-16T13:31:00Z">
              <w:tcPr>
                <w:tcW w:w="1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946D5F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4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4CE9A1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5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349B7F" w14:textId="6BE09F51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6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3E23A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7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4E5E20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18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EA0F83" w14:textId="132EED32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719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3599D9C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0" w:author="Dirk Pauwels" w:date="2018-01-16T13:31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EFB8DC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721" w:author="Dirk Pauwels" w:date="2018-01-16T13:31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3CBEB308" w14:textId="7A9FC954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33CCB9A3" w14:textId="7AE703DB" w:rsidTr="009B551C">
        <w:trPr>
          <w:trHeight w:val="67"/>
          <w:trPrChange w:id="722" w:author="Dirk Pauwels" w:date="2018-01-16T13:31:00Z">
            <w:trPr>
              <w:trHeight w:val="67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723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A5BC6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724" w:author="Dirk Pauwels" w:date="2018-01-16T13:31:00Z">
              <w:tcPr>
                <w:tcW w:w="1101" w:type="dxa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39211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right w:val="nil"/>
            </w:tcBorders>
            <w:tcPrChange w:id="725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right w:val="nil"/>
                </w:tcBorders>
              </w:tcPr>
            </w:tcPrChange>
          </w:tcPr>
          <w:p w14:paraId="459CE9C8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726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B85F1B" w14:textId="58AB7B10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727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25552A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right w:val="nil"/>
            </w:tcBorders>
            <w:tcPrChange w:id="728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left w:val="nil"/>
                  <w:right w:val="nil"/>
                </w:tcBorders>
              </w:tcPr>
            </w:tcPrChange>
          </w:tcPr>
          <w:p w14:paraId="1E47C737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729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411B9A" w14:textId="7B7DA59F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tcPrChange w:id="730" w:author="Dirk Pauwels" w:date="2018-01-16T13:31:00Z">
              <w:tcPr>
                <w:tcW w:w="1134" w:type="dxa"/>
                <w:tcBorders>
                  <w:top w:val="single" w:sz="4" w:space="0" w:color="auto"/>
                  <w:left w:val="nil"/>
                  <w:right w:val="nil"/>
                </w:tcBorders>
              </w:tcPr>
            </w:tcPrChange>
          </w:tcPr>
          <w:p w14:paraId="62C965A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tcPrChange w:id="731" w:author="Dirk Pauwels" w:date="2018-01-16T13:31:00Z">
              <w:tcPr>
                <w:tcW w:w="1276" w:type="dxa"/>
                <w:tcBorders>
                  <w:top w:val="single" w:sz="4" w:space="0" w:color="auto"/>
                  <w:left w:val="nil"/>
                  <w:right w:val="nil"/>
                </w:tcBorders>
              </w:tcPr>
            </w:tcPrChange>
          </w:tcPr>
          <w:p w14:paraId="527A988D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tcPrChange w:id="732" w:author="Dirk Pauwels" w:date="2018-01-16T13:31:00Z">
              <w:tcPr>
                <w:tcW w:w="1134" w:type="dxa"/>
                <w:tcBorders>
                  <w:top w:val="single" w:sz="4" w:space="0" w:color="auto"/>
                  <w:left w:val="nil"/>
                  <w:right w:val="nil"/>
                </w:tcBorders>
              </w:tcPr>
            </w:tcPrChange>
          </w:tcPr>
          <w:p w14:paraId="0B8BF37B" w14:textId="737B0BA4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14:paraId="233A4164" w14:textId="1308602C" w:rsidTr="009B551C">
        <w:trPr>
          <w:trHeight w:val="300"/>
          <w:trPrChange w:id="733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4" w:author="Dirk Pauwels" w:date="2018-01-16T13:31:00Z">
              <w:tcPr>
                <w:tcW w:w="329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FA821F" w14:textId="77777777" w:rsidR="00204DAA" w:rsidRPr="00DD16EC" w:rsidRDefault="00204DA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D16EC"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Passive leg test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5" w:author="Dirk Pauwels" w:date="2018-01-16T13:31:00Z">
              <w:tcPr>
                <w:tcW w:w="110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5ECC48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6" w:author="Dirk Pauwels" w:date="2018-01-16T13:31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F5561A" w14:textId="77777777" w:rsidR="00204DAA" w:rsidRPr="00BE7F0D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7" w:author="Dirk Pauwels" w:date="2018-01-16T13:31:00Z">
              <w:tcPr>
                <w:tcW w:w="921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CFCB02" w14:textId="2FC176BF" w:rsidR="00204DAA" w:rsidRPr="00BE7F0D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8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ABF84D" w14:textId="77777777" w:rsidR="00204DAA" w:rsidRPr="00BE7F0D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9" w:author="Dirk Pauwels" w:date="2018-01-16T13:31:00Z">
              <w:tcPr>
                <w:tcW w:w="120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24D666" w14:textId="77777777" w:rsidR="00204DAA" w:rsidRPr="00BE7F0D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40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615D05" w14:textId="42B24599" w:rsidR="00204DAA" w:rsidRPr="00BE7F0D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741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58B37A2C" w14:textId="77777777" w:rsidR="00204DAA" w:rsidRPr="00BE7F0D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2" w:author="Dirk Pauwels" w:date="2018-01-16T13:31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CD54D7D" w14:textId="77777777" w:rsidR="00204DAA" w:rsidRPr="00BE7F0D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743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435E2B16" w14:textId="443B2A5F" w:rsidR="00204DAA" w:rsidRPr="00BE7F0D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B551C" w14:paraId="79E7DD15" w14:textId="77777777" w:rsidTr="009B551C">
        <w:trPr>
          <w:trHeight w:val="300"/>
          <w:trPrChange w:id="744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tcPrChange w:id="745" w:author="Dirk Pauwels" w:date="2018-01-16T13:31:00Z">
              <w:tcPr>
                <w:tcW w:w="3294" w:type="dxa"/>
                <w:tcBorders>
                  <w:top w:val="single" w:sz="4" w:space="0" w:color="auto"/>
                  <w:left w:val="nil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E109DC6" w14:textId="77777777" w:rsidR="00204DAA" w:rsidRPr="00DD16EC" w:rsidRDefault="00204DA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tcPrChange w:id="746" w:author="Dirk Pauwels" w:date="2018-01-16T13:31:00Z">
              <w:tcPr>
                <w:tcW w:w="1101" w:type="dxa"/>
                <w:tcBorders>
                  <w:top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E81906A" w14:textId="77777777" w:rsidR="00204DAA" w:rsidRDefault="00204DA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nil"/>
            </w:tcBorders>
            <w:tcPrChange w:id="747" w:author="Dirk Pauwels" w:date="2018-01-16T13:31:00Z">
              <w:tcPr>
                <w:tcW w:w="1134" w:type="dxa"/>
                <w:gridSpan w:val="2"/>
                <w:tcBorders>
                  <w:top w:val="single" w:sz="4" w:space="0" w:color="auto"/>
                  <w:bottom w:val="nil"/>
                </w:tcBorders>
              </w:tcPr>
            </w:tcPrChange>
          </w:tcPr>
          <w:p w14:paraId="3B01A70E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tcPrChange w:id="748" w:author="Dirk Pauwels" w:date="2018-01-16T13:31:00Z">
              <w:tcPr>
                <w:tcW w:w="921" w:type="dxa"/>
                <w:gridSpan w:val="2"/>
                <w:tcBorders>
                  <w:top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B8E2A64" w14:textId="7DF4FFAE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tcPrChange w:id="749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7FD3026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auto"/>
              <w:bottom w:val="nil"/>
            </w:tcBorders>
            <w:tcPrChange w:id="750" w:author="Dirk Pauwels" w:date="2018-01-16T13:31:00Z">
              <w:tcPr>
                <w:tcW w:w="1205" w:type="dxa"/>
                <w:gridSpan w:val="2"/>
                <w:tcBorders>
                  <w:top w:val="single" w:sz="4" w:space="0" w:color="auto"/>
                  <w:bottom w:val="nil"/>
                </w:tcBorders>
              </w:tcPr>
            </w:tcPrChange>
          </w:tcPr>
          <w:p w14:paraId="45B10A9F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tcPrChange w:id="751" w:author="Dirk Pauwels" w:date="2018-01-16T13:31:00Z">
              <w:tcPr>
                <w:tcW w:w="1063" w:type="dxa"/>
                <w:gridSpan w:val="2"/>
                <w:tcBorders>
                  <w:top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72CD1FB" w14:textId="3C41DC66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PrChange w:id="752" w:author="Dirk Pauwels" w:date="2018-01-16T13:31:00Z">
              <w:tcPr>
                <w:tcW w:w="1134" w:type="dxa"/>
                <w:tcBorders>
                  <w:top w:val="single" w:sz="4" w:space="0" w:color="auto"/>
                  <w:bottom w:val="nil"/>
                </w:tcBorders>
              </w:tcPr>
            </w:tcPrChange>
          </w:tcPr>
          <w:p w14:paraId="3D808285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tcPrChange w:id="753" w:author="Dirk Pauwels" w:date="2018-01-16T13:31:00Z">
              <w:tcPr>
                <w:tcW w:w="1276" w:type="dxa"/>
                <w:tcBorders>
                  <w:top w:val="single" w:sz="4" w:space="0" w:color="auto"/>
                  <w:bottom w:val="nil"/>
                </w:tcBorders>
              </w:tcPr>
            </w:tcPrChange>
          </w:tcPr>
          <w:p w14:paraId="42D56364" w14:textId="77777777" w:rsidR="00204DAA" w:rsidRDefault="00204DA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  <w:tcPrChange w:id="754" w:author="Dirk Pauwels" w:date="2018-01-16T13:31:00Z">
              <w:tcPr>
                <w:tcW w:w="1134" w:type="dxa"/>
                <w:tcBorders>
                  <w:top w:val="single" w:sz="4" w:space="0" w:color="auto"/>
                  <w:bottom w:val="nil"/>
                  <w:right w:val="nil"/>
                </w:tcBorders>
              </w:tcPr>
            </w:tcPrChange>
          </w:tcPr>
          <w:p w14:paraId="061BF738" w14:textId="0E0A791F" w:rsidR="00204DAA" w:rsidRDefault="00204DAA">
            <w:pPr>
              <w:rPr>
                <w:sz w:val="20"/>
                <w:szCs w:val="20"/>
              </w:rPr>
            </w:pPr>
          </w:p>
        </w:tc>
      </w:tr>
      <w:tr w:rsidR="009B551C" w:rsidDel="00D01ED0" w14:paraId="7FCDFCCA" w14:textId="4E57D20D" w:rsidTr="009B551C">
        <w:trPr>
          <w:gridAfter w:val="4"/>
          <w:trHeight w:val="300"/>
          <w:del w:id="755" w:author="Dirk Pauwels" w:date="2018-01-16T13:33:00Z"/>
        </w:trPr>
        <w:tc>
          <w:tcPr>
            <w:tcW w:w="3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544F3" w14:textId="1E14C1FB" w:rsidR="00204DAA" w:rsidRPr="00DD16EC" w:rsidDel="00D01ED0" w:rsidRDefault="00204DAA">
            <w:pPr>
              <w:rPr>
                <w:del w:id="756" w:author="Dirk Pauwels" w:date="2018-01-16T13:33:00Z"/>
                <w:rFonts w:ascii="Calibri" w:hAnsi="Calibri"/>
                <w:b/>
                <w:color w:val="000000"/>
                <w:sz w:val="22"/>
                <w:szCs w:val="22"/>
              </w:rPr>
            </w:pPr>
            <w:del w:id="757" w:author="Dirk Pauwels" w:date="2018-01-16T13:33:00Z">
              <w:r w:rsidDel="00D01ED0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 xml:space="preserve">Intra-Abdominal Pressure </w:delText>
              </w:r>
              <w:r w:rsidRPr="00084F88" w:rsidDel="00D01ED0">
                <w:rPr>
                  <w:rFonts w:ascii="Calibri" w:hAnsi="Calibri"/>
                  <w:color w:val="000000"/>
                  <w:sz w:val="22"/>
                  <w:szCs w:val="22"/>
                </w:rPr>
                <w:delText>(mmHg</w:delText>
              </w:r>
              <w:r w:rsidDel="00D01ED0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)</w:delText>
              </w:r>
            </w:del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30F45" w14:textId="1D628A0F" w:rsidR="00204DAA" w:rsidDel="00D01ED0" w:rsidRDefault="00204DAA">
            <w:pPr>
              <w:rPr>
                <w:del w:id="758" w:author="Dirk Pauwels" w:date="2018-01-16T13:33:00Z"/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DA09C" w14:textId="68572D0D" w:rsidR="00204DAA" w:rsidDel="00D01ED0" w:rsidRDefault="00204DAA">
            <w:pPr>
              <w:rPr>
                <w:del w:id="759" w:author="Dirk Pauwels" w:date="2018-01-16T13:33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752A4" w14:textId="73683020" w:rsidR="00204DAA" w:rsidDel="00D01ED0" w:rsidRDefault="00204DAA">
            <w:pPr>
              <w:rPr>
                <w:del w:id="760" w:author="Dirk Pauwels" w:date="2018-01-16T13:33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A52D7" w14:textId="7F0B24BF" w:rsidR="00204DAA" w:rsidDel="00D01ED0" w:rsidRDefault="00204DAA">
            <w:pPr>
              <w:rPr>
                <w:del w:id="761" w:author="Dirk Pauwels" w:date="2018-01-16T13:33:00Z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8E649" w14:textId="698DAD98" w:rsidR="00204DAA" w:rsidDel="00D01ED0" w:rsidRDefault="00204DAA">
            <w:pPr>
              <w:rPr>
                <w:del w:id="762" w:author="Dirk Pauwels" w:date="2018-01-16T13:33:00Z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1752BE" w14:textId="7B4983F2" w:rsidR="00204DAA" w:rsidDel="00D01ED0" w:rsidRDefault="00204DAA">
            <w:pPr>
              <w:rPr>
                <w:del w:id="763" w:author="Dirk Pauwels" w:date="2018-01-16T13:33:00Z"/>
                <w:sz w:val="20"/>
                <w:szCs w:val="20"/>
              </w:rPr>
            </w:pPr>
          </w:p>
        </w:tc>
      </w:tr>
      <w:tr w:rsidR="009B551C" w14:paraId="507A5BA1" w14:textId="77777777" w:rsidTr="009B551C">
        <w:trPr>
          <w:trHeight w:val="300"/>
          <w:ins w:id="764" w:author="Dirk Pauwels" w:date="2018-01-16T13:28:00Z"/>
          <w:trPrChange w:id="765" w:author="Dirk Pauwels" w:date="2018-01-16T13:31:00Z">
            <w:trPr>
              <w:trHeight w:val="300"/>
            </w:trPr>
          </w:trPrChange>
        </w:trPr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66" w:author="Dirk Pauwels" w:date="2018-01-16T13:31:00Z">
              <w:tcPr>
                <w:tcW w:w="329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568B57B" w14:textId="21ADA80D" w:rsidR="009B551C" w:rsidRDefault="00D01ED0">
            <w:pPr>
              <w:rPr>
                <w:ins w:id="767" w:author="Dirk Pauwels" w:date="2018-01-16T13:28:00Z"/>
                <w:rFonts w:ascii="Calibri" w:hAnsi="Calibri"/>
                <w:b/>
                <w:color w:val="000000"/>
                <w:sz w:val="22"/>
                <w:szCs w:val="22"/>
              </w:rPr>
            </w:pPr>
            <w:ins w:id="768" w:author="Dirk Pauwels" w:date="2018-01-16T13:33:00Z">
              <w:r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 xml:space="preserve">Intra-Abdominal Pressure </w:t>
              </w:r>
              <w:r w:rsidRPr="00084F88">
                <w:rPr>
                  <w:rFonts w:ascii="Calibri" w:hAnsi="Calibri"/>
                  <w:color w:val="000000"/>
                  <w:sz w:val="22"/>
                  <w:szCs w:val="22"/>
                </w:rPr>
                <w:t>(mmHg</w:t>
              </w:r>
              <w:r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)</w:t>
              </w:r>
            </w:ins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69" w:author="Dirk Pauwels" w:date="2018-01-16T13:31:00Z">
              <w:tcPr>
                <w:tcW w:w="110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D07204D" w14:textId="77777777" w:rsidR="009B551C" w:rsidRDefault="009B551C">
            <w:pPr>
              <w:rPr>
                <w:ins w:id="770" w:author="Dirk Pauwels" w:date="2018-01-16T13:28:00Z"/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1" w:author="Dirk Pauwels" w:date="2018-01-16T13:31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56F040A" w14:textId="77777777" w:rsidR="009B551C" w:rsidRDefault="009B551C">
            <w:pPr>
              <w:rPr>
                <w:ins w:id="772" w:author="Dirk Pauwels" w:date="2018-01-16T13:28:00Z"/>
                <w:sz w:val="20"/>
                <w:szCs w:val="20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73" w:author="Dirk Pauwels" w:date="2018-01-16T13:31:00Z">
              <w:tcPr>
                <w:tcW w:w="921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EFAB3DA" w14:textId="77777777" w:rsidR="009B551C" w:rsidRDefault="009B551C">
            <w:pPr>
              <w:rPr>
                <w:ins w:id="774" w:author="Dirk Pauwels" w:date="2018-01-16T13:28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75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2D258DC" w14:textId="77777777" w:rsidR="009B551C" w:rsidRDefault="009B551C">
            <w:pPr>
              <w:rPr>
                <w:ins w:id="776" w:author="Dirk Pauwels" w:date="2018-01-16T13:28:00Z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7" w:author="Dirk Pauwels" w:date="2018-01-16T13:31:00Z">
              <w:tcPr>
                <w:tcW w:w="120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AA7BF46" w14:textId="77777777" w:rsidR="009B551C" w:rsidRDefault="009B551C">
            <w:pPr>
              <w:rPr>
                <w:ins w:id="778" w:author="Dirk Pauwels" w:date="2018-01-16T13:28:00Z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779" w:author="Dirk Pauwels" w:date="2018-01-16T13:31:00Z">
              <w:tcPr>
                <w:tcW w:w="1063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3061A19E" w14:textId="77777777" w:rsidR="009B551C" w:rsidRDefault="009B551C">
            <w:pPr>
              <w:rPr>
                <w:ins w:id="780" w:author="Dirk Pauwels" w:date="2018-01-16T13:28:00Z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781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C82054A" w14:textId="77777777" w:rsidR="009B551C" w:rsidRDefault="009B551C">
            <w:pPr>
              <w:rPr>
                <w:ins w:id="782" w:author="Dirk Pauwels" w:date="2018-01-16T13:28:00Z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3" w:author="Dirk Pauwels" w:date="2018-01-16T13:31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11A806" w14:textId="77777777" w:rsidR="009B551C" w:rsidRDefault="009B551C">
            <w:pPr>
              <w:rPr>
                <w:ins w:id="784" w:author="Dirk Pauwels" w:date="2018-01-16T13:28:00Z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785" w:author="Dirk Pauwels" w:date="2018-01-16T13:31:00Z">
              <w:tcPr>
                <w:tcW w:w="113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767B43D" w14:textId="77777777" w:rsidR="009B551C" w:rsidRDefault="009B551C">
            <w:pPr>
              <w:rPr>
                <w:ins w:id="786" w:author="Dirk Pauwels" w:date="2018-01-16T13:28:00Z"/>
                <w:sz w:val="20"/>
                <w:szCs w:val="20"/>
              </w:rPr>
            </w:pPr>
          </w:p>
        </w:tc>
      </w:tr>
    </w:tbl>
    <w:p w14:paraId="47D6C839" w14:textId="77777777" w:rsidR="00DD16EC" w:rsidRPr="00CD10B8" w:rsidRDefault="00DD16EC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p w14:paraId="31556553" w14:textId="0389B2D9" w:rsidR="00E53C6B" w:rsidRPr="00DD16EC" w:rsidRDefault="00E53C6B" w:rsidP="00DD16EC">
      <w:pPr>
        <w:pStyle w:val="Lijstaline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DD16EC">
        <w:rPr>
          <w:rFonts w:ascii="Arial" w:hAnsi="Arial" w:cs="Arial"/>
          <w:b/>
          <w:u w:val="single"/>
        </w:rPr>
        <w:t xml:space="preserve">Adverse Events  </w:t>
      </w:r>
      <w:r w:rsidR="00DD16EC" w:rsidRPr="00DD16EC">
        <w:rPr>
          <w:rFonts w:ascii="Arial" w:hAnsi="Arial" w:cs="Arial"/>
          <w:b/>
          <w:u w:val="single"/>
        </w:rPr>
        <w:fldChar w:fldCharType="begin">
          <w:ffData>
            <w:name w:val="Controleren1"/>
            <w:enabled/>
            <w:calcOnExit w:val="0"/>
            <w:checkBox>
              <w:sizeAuto/>
              <w:default w:val="0"/>
            </w:checkBox>
          </w:ffData>
        </w:fldChar>
      </w:r>
      <w:bookmarkStart w:id="787" w:name="Controleren1"/>
      <w:r w:rsidR="00DD16EC" w:rsidRPr="00DD16EC">
        <w:rPr>
          <w:rFonts w:ascii="Arial" w:hAnsi="Arial" w:cs="Arial"/>
          <w:b/>
          <w:u w:val="single"/>
        </w:rPr>
        <w:instrText xml:space="preserve"> FORMCHECKBOX </w:instrText>
      </w:r>
      <w:r w:rsidR="003648BD">
        <w:rPr>
          <w:rFonts w:ascii="Arial" w:hAnsi="Arial" w:cs="Arial"/>
          <w:b/>
          <w:u w:val="single"/>
        </w:rPr>
      </w:r>
      <w:r w:rsidR="003648BD">
        <w:rPr>
          <w:rFonts w:ascii="Arial" w:hAnsi="Arial" w:cs="Arial"/>
          <w:b/>
          <w:u w:val="single"/>
        </w:rPr>
        <w:fldChar w:fldCharType="separate"/>
      </w:r>
      <w:r w:rsidR="00DD16EC" w:rsidRPr="00DD16EC">
        <w:rPr>
          <w:rFonts w:ascii="Arial" w:hAnsi="Arial" w:cs="Arial"/>
          <w:b/>
          <w:u w:val="single"/>
        </w:rPr>
        <w:fldChar w:fldCharType="end"/>
      </w:r>
      <w:bookmarkEnd w:id="787"/>
      <w:r w:rsidR="00DD16EC" w:rsidRPr="00DD16EC">
        <w:rPr>
          <w:rFonts w:ascii="Arial" w:hAnsi="Arial" w:cs="Arial"/>
          <w:b/>
          <w:u w:val="single"/>
        </w:rPr>
        <w:t xml:space="preserve"> </w:t>
      </w:r>
      <w:r w:rsidRPr="00DD16EC">
        <w:rPr>
          <w:rFonts w:ascii="Arial" w:hAnsi="Arial" w:cs="Arial"/>
        </w:rPr>
        <w:t xml:space="preserve">Yes   </w:t>
      </w:r>
      <w:r w:rsidR="00DD16EC" w:rsidRPr="00DD16EC">
        <w:rPr>
          <w:rFonts w:ascii="Arial" w:hAnsi="Arial" w:cs="Arial"/>
        </w:rPr>
        <w:fldChar w:fldCharType="begin">
          <w:ffData>
            <w:name w:val="Controleren2"/>
            <w:enabled/>
            <w:calcOnExit w:val="0"/>
            <w:checkBox>
              <w:sizeAuto/>
              <w:default w:val="0"/>
            </w:checkBox>
          </w:ffData>
        </w:fldChar>
      </w:r>
      <w:bookmarkStart w:id="788" w:name="Controleren2"/>
      <w:r w:rsidR="00DD16EC" w:rsidRPr="00DD16EC">
        <w:rPr>
          <w:rFonts w:ascii="Arial" w:hAnsi="Arial" w:cs="Arial"/>
        </w:rPr>
        <w:instrText xml:space="preserve"> FORMCHECKBOX </w:instrText>
      </w:r>
      <w:r w:rsidR="003648BD">
        <w:rPr>
          <w:rFonts w:ascii="Arial" w:hAnsi="Arial" w:cs="Arial"/>
        </w:rPr>
      </w:r>
      <w:r w:rsidR="003648BD">
        <w:rPr>
          <w:rFonts w:ascii="Arial" w:hAnsi="Arial" w:cs="Arial"/>
        </w:rPr>
        <w:fldChar w:fldCharType="separate"/>
      </w:r>
      <w:r w:rsidR="00DD16EC" w:rsidRPr="00DD16EC">
        <w:rPr>
          <w:rFonts w:ascii="Arial" w:hAnsi="Arial" w:cs="Arial"/>
        </w:rPr>
        <w:fldChar w:fldCharType="end"/>
      </w:r>
      <w:bookmarkEnd w:id="788"/>
      <w:r w:rsidR="00DD16EC" w:rsidRPr="00DD16EC">
        <w:rPr>
          <w:rFonts w:ascii="Arial" w:hAnsi="Arial" w:cs="Arial"/>
        </w:rPr>
        <w:t xml:space="preserve"> </w:t>
      </w:r>
      <w:r w:rsidRPr="00DD16EC">
        <w:rPr>
          <w:rFonts w:ascii="Arial" w:hAnsi="Arial" w:cs="Arial"/>
        </w:rPr>
        <w:t>NO</w:t>
      </w:r>
    </w:p>
    <w:p w14:paraId="341CEA82" w14:textId="77777777" w:rsidR="00E53C6B" w:rsidRDefault="00E53C6B" w:rsidP="00E53C6B">
      <w:pPr>
        <w:contextualSpacing/>
        <w:rPr>
          <w:rFonts w:ascii="Arial" w:hAnsi="Arial" w:cs="Arial"/>
          <w:sz w:val="18"/>
          <w:szCs w:val="18"/>
        </w:rPr>
      </w:pPr>
      <w:r w:rsidRPr="00B92CCA">
        <w:rPr>
          <w:rFonts w:ascii="Arial" w:hAnsi="Arial" w:cs="Arial"/>
          <w:sz w:val="18"/>
          <w:szCs w:val="18"/>
        </w:rPr>
        <w:t>(If yes, please complete Adverse Event Form)</w:t>
      </w:r>
    </w:p>
    <w:p w14:paraId="0EDDF5DF" w14:textId="77777777" w:rsidR="00DD16EC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742E373D" w14:textId="77777777" w:rsidR="00DD16EC" w:rsidRPr="00B92CCA" w:rsidRDefault="00DD16EC" w:rsidP="00E53C6B">
      <w:pPr>
        <w:contextualSpacing/>
        <w:rPr>
          <w:rFonts w:ascii="Arial" w:hAnsi="Arial" w:cs="Arial"/>
          <w:sz w:val="18"/>
          <w:szCs w:val="18"/>
        </w:rPr>
      </w:pPr>
    </w:p>
    <w:p w14:paraId="545D5BE6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1324"/>
        <w:gridCol w:w="406"/>
        <w:gridCol w:w="736"/>
        <w:gridCol w:w="3394"/>
      </w:tblGrid>
      <w:tr w:rsidR="000F6DE1" w:rsidRPr="003E478E" w14:paraId="0BC3DBF3" w14:textId="77777777">
        <w:trPr>
          <w:cantSplit/>
        </w:trPr>
        <w:tc>
          <w:tcPr>
            <w:tcW w:w="393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9B6082" w14:textId="77777777" w:rsidR="000F6DE1" w:rsidRPr="000F6DE1" w:rsidRDefault="000F6DE1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My signature indicates that to the best of my knowledge all information entered on Form </w:t>
            </w:r>
            <w:r w:rsidR="00E6238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C2014A"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 is correct.</w:t>
            </w:r>
            <w:r w:rsidRPr="000F6DE1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D22436" w14:textId="77777777" w:rsidR="000F6DE1" w:rsidRPr="000F6DE1" w:rsidRDefault="000F6DE1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/>
                <w:sz w:val="18"/>
                <w:szCs w:val="18"/>
              </w:rPr>
              <w:t>Date</w:t>
            </w:r>
          </w:p>
        </w:tc>
      </w:tr>
      <w:tr w:rsidR="00957096" w:rsidRPr="003E478E" w14:paraId="229FA3AB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D9B2D2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01AE0F50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8E2EA2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957096" w:rsidRPr="003E478E" w14:paraId="4D7B102A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56A50B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</w:tcPr>
          <w:p w14:paraId="5406939A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B595769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3E478E">
              <w:rPr>
                <w:rFonts w:ascii="Arial" w:hAnsi="Arial"/>
                <w:b/>
                <w:sz w:val="20"/>
                <w:szCs w:val="20"/>
              </w:rPr>
              <w:t>__ __ __/__ __/__ __ __ __</w:t>
            </w:r>
          </w:p>
        </w:tc>
      </w:tr>
      <w:tr w:rsidR="00957096" w:rsidRPr="003E478E" w14:paraId="58EC34D0" w14:textId="77777777">
        <w:trPr>
          <w:cantSplit/>
        </w:trPr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27FDDE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  <w:r w:rsidRPr="003E478E">
              <w:rPr>
                <w:rFonts w:ascii="Arial" w:hAnsi="Arial"/>
                <w:i/>
                <w:sz w:val="20"/>
                <w:szCs w:val="20"/>
              </w:rPr>
              <w:t>Investigator’s Signature</w:t>
            </w:r>
          </w:p>
        </w:tc>
        <w:tc>
          <w:tcPr>
            <w:tcW w:w="128" w:type="pct"/>
            <w:tcBorders>
              <w:left w:val="nil"/>
              <w:bottom w:val="single" w:sz="4" w:space="0" w:color="auto"/>
              <w:right w:val="nil"/>
            </w:tcBorders>
          </w:tcPr>
          <w:p w14:paraId="6A42E29F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CD7B6" w14:textId="77777777" w:rsidR="00957096" w:rsidRPr="003E478E" w:rsidRDefault="005B0900" w:rsidP="0095709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ind w:left="241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mmm</w:t>
            </w:r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dd</w:t>
            </w:r>
            <w:proofErr w:type="spellEnd"/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yyyy</w:t>
            </w:r>
            <w:proofErr w:type="spellEnd"/>
          </w:p>
        </w:tc>
      </w:tr>
    </w:tbl>
    <w:p w14:paraId="78B2E547" w14:textId="77777777" w:rsidR="001054D1" w:rsidRDefault="001054D1" w:rsidP="000F6DE1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</w:pPr>
    </w:p>
    <w:sectPr w:rsidR="001054D1" w:rsidSect="0060133A">
      <w:headerReference w:type="default" r:id="rId7"/>
      <w:footerReference w:type="default" r:id="rId8"/>
      <w:type w:val="continuous"/>
      <w:pgSz w:w="16820" w:h="11900" w:orient="landscape" w:code="1"/>
      <w:pgMar w:top="864" w:right="288" w:bottom="864" w:left="662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86CF0" w14:textId="77777777" w:rsidR="003648BD" w:rsidRDefault="003648BD">
      <w:r>
        <w:separator/>
      </w:r>
    </w:p>
  </w:endnote>
  <w:endnote w:type="continuationSeparator" w:id="0">
    <w:p w14:paraId="1272F26F" w14:textId="77777777" w:rsidR="003648BD" w:rsidRDefault="0036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F4AAB" w14:textId="77777777" w:rsidR="001054D1" w:rsidRDefault="001054D1">
    <w:pPr>
      <w:pStyle w:val="Voettekst"/>
      <w:tabs>
        <w:tab w:val="left" w:pos="2880"/>
        <w:tab w:val="left" w:pos="6480"/>
      </w:tabs>
      <w:spacing w:line="180" w:lineRule="exact"/>
      <w:rPr>
        <w:rFonts w:ascii="Arial Narrow" w:hAnsi="Arial Narrow"/>
        <w:sz w:val="18"/>
      </w:rPr>
    </w:pPr>
  </w:p>
  <w:p w14:paraId="4CB04508" w14:textId="77777777" w:rsidR="001054D1" w:rsidRDefault="001054D1">
    <w:pPr>
      <w:pStyle w:val="Voettekst"/>
      <w:tabs>
        <w:tab w:val="left" w:pos="2880"/>
        <w:tab w:val="left" w:pos="6480"/>
      </w:tabs>
      <w:spacing w:line="120" w:lineRule="exact"/>
    </w:pPr>
  </w:p>
  <w:p w14:paraId="2155259D" w14:textId="4D8A9A8B" w:rsidR="001054D1" w:rsidRPr="003064D4" w:rsidRDefault="008B3F0F" w:rsidP="008B3F0F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Revision A: </w:t>
    </w:r>
    <w:r w:rsidR="00084F88">
      <w:rPr>
        <w:rFonts w:ascii="Arial" w:hAnsi="Arial" w:cs="Arial"/>
        <w:sz w:val="16"/>
        <w:szCs w:val="16"/>
      </w:rPr>
      <w:t>January</w:t>
    </w:r>
    <w:r w:rsidR="00EC2A1A">
      <w:rPr>
        <w:rFonts w:ascii="Arial" w:hAnsi="Arial" w:cs="Arial"/>
        <w:sz w:val="16"/>
        <w:szCs w:val="16"/>
      </w:rPr>
      <w:t xml:space="preserve"> 201</w:t>
    </w:r>
    <w:r w:rsidR="00084F88">
      <w:rPr>
        <w:rFonts w:ascii="Arial" w:hAnsi="Arial" w:cs="Arial"/>
        <w:sz w:val="16"/>
        <w:szCs w:val="16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465FF" w14:textId="77777777" w:rsidR="003648BD" w:rsidRDefault="003648BD">
      <w:r>
        <w:separator/>
      </w:r>
    </w:p>
  </w:footnote>
  <w:footnote w:type="continuationSeparator" w:id="0">
    <w:p w14:paraId="6D13CF4E" w14:textId="77777777" w:rsidR="003648BD" w:rsidRDefault="003648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3328"/>
      <w:gridCol w:w="360"/>
      <w:gridCol w:w="1752"/>
      <w:gridCol w:w="1335"/>
      <w:gridCol w:w="1725"/>
      <w:gridCol w:w="405"/>
      <w:gridCol w:w="855"/>
      <w:gridCol w:w="78"/>
      <w:gridCol w:w="282"/>
      <w:gridCol w:w="4487"/>
    </w:tblGrid>
    <w:tr w:rsidR="0060133A" w14:paraId="3DF81898" w14:textId="77777777" w:rsidTr="0060133A">
      <w:trPr>
        <w:cantSplit/>
        <w:trHeight w:val="741"/>
        <w:jc w:val="center"/>
      </w:trPr>
      <w:tc>
        <w:tcPr>
          <w:tcW w:w="677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322807CC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4BFFDB1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5702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14744E50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4CED12D3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60133A" w14:paraId="12BC3BCA" w14:textId="77777777" w:rsidTr="0060133A">
      <w:trPr>
        <w:cantSplit/>
        <w:trHeight w:val="735"/>
        <w:jc w:val="center"/>
      </w:trPr>
      <w:tc>
        <w:tcPr>
          <w:tcW w:w="3328" w:type="dxa"/>
          <w:tcBorders>
            <w:top w:val="nil"/>
            <w:left w:val="nil"/>
            <w:bottom w:val="nil"/>
            <w:right w:val="nil"/>
          </w:tcBorders>
        </w:tcPr>
        <w:p w14:paraId="71D4674B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7C8B8D8C" w14:textId="77777777" w:rsidR="00EC2A1A" w:rsidRPr="003B58E6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10C223E1" w14:textId="7BD6C2D6" w:rsidR="00EC2A1A" w:rsidRDefault="00EC2A1A" w:rsidP="00464DAC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  <w:r w:rsidR="00A732F7">
            <w:rPr>
              <w:color w:val="auto"/>
            </w:rPr>
            <w:t>2</w:t>
          </w:r>
        </w:p>
        <w:p w14:paraId="02E7377F" w14:textId="57F93B2A" w:rsidR="00EC2A1A" w:rsidRPr="002C3285" w:rsidRDefault="00DD16EC" w:rsidP="00464DAC">
          <w:pPr>
            <w:pStyle w:val="Kop4"/>
            <w:rPr>
              <w:color w:val="auto"/>
              <w:szCs w:val="24"/>
            </w:rPr>
          </w:pPr>
          <w:r>
            <w:rPr>
              <w:color w:val="auto"/>
              <w:szCs w:val="24"/>
            </w:rPr>
            <w:t>Daily follow-up</w:t>
          </w:r>
          <w:r w:rsidR="006A2506">
            <w:rPr>
              <w:color w:val="auto"/>
              <w:szCs w:val="24"/>
            </w:rPr>
            <w:t xml:space="preserve"> Day 1</w:t>
          </w:r>
          <w:r w:rsidR="00F511B0">
            <w:rPr>
              <w:color w:val="auto"/>
              <w:szCs w:val="24"/>
            </w:rPr>
            <w:t xml:space="preserve"> form</w:t>
          </w:r>
        </w:p>
        <w:p w14:paraId="7B48C4EC" w14:textId="77777777" w:rsidR="00EC2A1A" w:rsidRPr="002C3285" w:rsidRDefault="00EC2A1A" w:rsidP="00464DAC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4487" w:type="dxa"/>
          <w:tcBorders>
            <w:top w:val="nil"/>
            <w:left w:val="nil"/>
            <w:bottom w:val="nil"/>
            <w:right w:val="nil"/>
          </w:tcBorders>
        </w:tcPr>
        <w:p w14:paraId="31B77E02" w14:textId="77777777" w:rsidR="00EC2A1A" w:rsidRDefault="00EC2A1A" w:rsidP="00464DAC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6769EF43" w14:textId="77777777" w:rsidR="00EC2A1A" w:rsidRDefault="00EC2A1A" w:rsidP="00464DAC">
          <w:pPr>
            <w:ind w:firstLine="720"/>
          </w:pPr>
        </w:p>
        <w:p w14:paraId="660CC3B1" w14:textId="77777777" w:rsidR="00EC2A1A" w:rsidRDefault="00EC2A1A" w:rsidP="00464DAC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D01ED0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D01ED0">
            <w:rPr>
              <w:rStyle w:val="Paginanummer"/>
              <w:rFonts w:ascii="Arial" w:hAnsi="Arial" w:cs="Arial"/>
              <w:noProof/>
              <w:sz w:val="18"/>
            </w:rPr>
            <w:t>4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60133A" w14:paraId="0D3B115D" w14:textId="77777777" w:rsidTr="0060133A">
      <w:trPr>
        <w:cantSplit/>
        <w:trHeight w:val="120"/>
        <w:jc w:val="center"/>
      </w:trPr>
      <w:tc>
        <w:tcPr>
          <w:tcW w:w="14607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5A4E69BB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60133A" w14:paraId="018A26CF" w14:textId="77777777" w:rsidTr="0060133A">
      <w:trPr>
        <w:cantSplit/>
        <w:trHeight w:val="320"/>
        <w:jc w:val="center"/>
      </w:trPr>
      <w:tc>
        <w:tcPr>
          <w:tcW w:w="3688" w:type="dxa"/>
          <w:gridSpan w:val="2"/>
          <w:tcBorders>
            <w:left w:val="nil"/>
          </w:tcBorders>
        </w:tcPr>
        <w:p w14:paraId="2E15DBE0" w14:textId="77777777" w:rsidR="00EC2A1A" w:rsidRPr="00A411EE" w:rsidRDefault="00EC2A1A" w:rsidP="00464DAC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17A0F7F8" w14:textId="77777777" w:rsidR="00EC2A1A" w:rsidRDefault="00EC2A1A" w:rsidP="00464DAC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1555A589" w14:textId="77777777" w:rsidR="00EC2A1A" w:rsidRDefault="00EC2A1A" w:rsidP="00464DAC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11BC3457" w14:textId="77777777" w:rsidR="00EC2A1A" w:rsidRDefault="00EC2A1A" w:rsidP="00464DAC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7C30B097" w14:textId="77777777" w:rsidR="00EC2A1A" w:rsidRDefault="00EC2A1A" w:rsidP="00464DAC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4769" w:type="dxa"/>
          <w:gridSpan w:val="2"/>
        </w:tcPr>
        <w:p w14:paraId="72F37987" w14:textId="77777777" w:rsidR="00EC2A1A" w:rsidRDefault="00EC2A1A" w:rsidP="00464DAC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60133A" w14:paraId="044EB2FE" w14:textId="77777777" w:rsidTr="0060133A">
      <w:trPr>
        <w:cantSplit/>
        <w:trHeight w:val="60"/>
        <w:jc w:val="center"/>
      </w:trPr>
      <w:tc>
        <w:tcPr>
          <w:tcW w:w="14607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2BFF82EE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5A3560AC" w14:textId="77777777" w:rsidR="001054D1" w:rsidRDefault="001054D1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7.85pt;height:7.85pt" o:bullet="t">
        <v:imagedata r:id="rId1" o:title=""/>
      </v:shape>
    </w:pict>
  </w:numPicBullet>
  <w:abstractNum w:abstractNumId="0">
    <w:nsid w:val="04F260B6"/>
    <w:multiLevelType w:val="hybridMultilevel"/>
    <w:tmpl w:val="29E82F88"/>
    <w:lvl w:ilvl="0" w:tplc="C54803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6827"/>
    <w:multiLevelType w:val="hybridMultilevel"/>
    <w:tmpl w:val="1FC05B02"/>
    <w:lvl w:ilvl="0" w:tplc="C5DACEC4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CFE2554"/>
    <w:multiLevelType w:val="hybridMultilevel"/>
    <w:tmpl w:val="51744E10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1652C"/>
    <w:multiLevelType w:val="hybridMultilevel"/>
    <w:tmpl w:val="87D6B2E8"/>
    <w:lvl w:ilvl="0" w:tplc="23828E42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0"/>
        <w:szCs w:val="20"/>
        <w:u w:val="single"/>
      </w:rPr>
    </w:lvl>
    <w:lvl w:ilvl="1" w:tplc="04130019">
      <w:start w:val="1"/>
      <w:numFmt w:val="lowerLetter"/>
      <w:lvlText w:val="%2."/>
      <w:lvlJc w:val="left"/>
      <w:pPr>
        <w:ind w:left="1350" w:hanging="360"/>
      </w:pPr>
    </w:lvl>
    <w:lvl w:ilvl="2" w:tplc="0413001B">
      <w:start w:val="1"/>
      <w:numFmt w:val="lowerRoman"/>
      <w:lvlText w:val="%3."/>
      <w:lvlJc w:val="right"/>
      <w:pPr>
        <w:ind w:left="2070" w:hanging="180"/>
      </w:pPr>
    </w:lvl>
    <w:lvl w:ilvl="3" w:tplc="0413000F" w:tentative="1">
      <w:start w:val="1"/>
      <w:numFmt w:val="decimal"/>
      <w:lvlText w:val="%4."/>
      <w:lvlJc w:val="left"/>
      <w:pPr>
        <w:ind w:left="2790" w:hanging="360"/>
      </w:pPr>
    </w:lvl>
    <w:lvl w:ilvl="4" w:tplc="04130019" w:tentative="1">
      <w:start w:val="1"/>
      <w:numFmt w:val="lowerLetter"/>
      <w:lvlText w:val="%5."/>
      <w:lvlJc w:val="left"/>
      <w:pPr>
        <w:ind w:left="3510" w:hanging="360"/>
      </w:pPr>
    </w:lvl>
    <w:lvl w:ilvl="5" w:tplc="0413001B" w:tentative="1">
      <w:start w:val="1"/>
      <w:numFmt w:val="lowerRoman"/>
      <w:lvlText w:val="%6."/>
      <w:lvlJc w:val="right"/>
      <w:pPr>
        <w:ind w:left="4230" w:hanging="180"/>
      </w:pPr>
    </w:lvl>
    <w:lvl w:ilvl="6" w:tplc="0413000F" w:tentative="1">
      <w:start w:val="1"/>
      <w:numFmt w:val="decimal"/>
      <w:lvlText w:val="%7."/>
      <w:lvlJc w:val="left"/>
      <w:pPr>
        <w:ind w:left="4950" w:hanging="360"/>
      </w:pPr>
    </w:lvl>
    <w:lvl w:ilvl="7" w:tplc="04130019" w:tentative="1">
      <w:start w:val="1"/>
      <w:numFmt w:val="lowerLetter"/>
      <w:lvlText w:val="%8."/>
      <w:lvlJc w:val="left"/>
      <w:pPr>
        <w:ind w:left="5670" w:hanging="360"/>
      </w:pPr>
    </w:lvl>
    <w:lvl w:ilvl="8" w:tplc="0413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541754A"/>
    <w:multiLevelType w:val="hybridMultilevel"/>
    <w:tmpl w:val="3B4AD1BE"/>
    <w:lvl w:ilvl="0" w:tplc="0A4A0A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27046"/>
    <w:multiLevelType w:val="hybridMultilevel"/>
    <w:tmpl w:val="01E4E6C4"/>
    <w:lvl w:ilvl="0" w:tplc="9600F79E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37B7CA3"/>
    <w:multiLevelType w:val="hybridMultilevel"/>
    <w:tmpl w:val="B06A86EC"/>
    <w:lvl w:ilvl="0" w:tplc="B7D63DB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9E6C11"/>
    <w:multiLevelType w:val="hybridMultilevel"/>
    <w:tmpl w:val="2EF870C4"/>
    <w:lvl w:ilvl="0" w:tplc="23828E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E30F8"/>
    <w:multiLevelType w:val="hybridMultilevel"/>
    <w:tmpl w:val="B38A3992"/>
    <w:lvl w:ilvl="0" w:tplc="E91A0F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8508EC"/>
    <w:multiLevelType w:val="hybridMultilevel"/>
    <w:tmpl w:val="8ACE9742"/>
    <w:lvl w:ilvl="0" w:tplc="3D84788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EA0C1C"/>
    <w:multiLevelType w:val="hybridMultilevel"/>
    <w:tmpl w:val="6FB28D64"/>
    <w:lvl w:ilvl="0" w:tplc="DFF42EDA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5AFA6C60"/>
    <w:multiLevelType w:val="hybridMultilevel"/>
    <w:tmpl w:val="06B243F4"/>
    <w:lvl w:ilvl="0" w:tplc="769A6C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51725"/>
    <w:multiLevelType w:val="hybridMultilevel"/>
    <w:tmpl w:val="662C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11"/>
  </w:num>
  <w:num w:numId="12">
    <w:abstractNumId w:val="3"/>
  </w:num>
  <w:num w:numId="13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rk Pauwels">
    <w15:presenceInfo w15:providerId="Windows Live" w15:userId="e50f15b2cb6e6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03"/>
    <w:rsid w:val="00007D0F"/>
    <w:rsid w:val="000209BE"/>
    <w:rsid w:val="00065AC7"/>
    <w:rsid w:val="00072CBE"/>
    <w:rsid w:val="00084F88"/>
    <w:rsid w:val="000F6DE1"/>
    <w:rsid w:val="00105041"/>
    <w:rsid w:val="001054D1"/>
    <w:rsid w:val="00117456"/>
    <w:rsid w:val="00166EDA"/>
    <w:rsid w:val="00204DAA"/>
    <w:rsid w:val="00204E0A"/>
    <w:rsid w:val="002B339F"/>
    <w:rsid w:val="002C176D"/>
    <w:rsid w:val="002E54B7"/>
    <w:rsid w:val="002F01AC"/>
    <w:rsid w:val="003059EF"/>
    <w:rsid w:val="003064D4"/>
    <w:rsid w:val="003648BD"/>
    <w:rsid w:val="00366C7B"/>
    <w:rsid w:val="00367C44"/>
    <w:rsid w:val="00372512"/>
    <w:rsid w:val="00386EB1"/>
    <w:rsid w:val="003D0BCD"/>
    <w:rsid w:val="00441387"/>
    <w:rsid w:val="00464DAC"/>
    <w:rsid w:val="004938EB"/>
    <w:rsid w:val="0052435C"/>
    <w:rsid w:val="00531357"/>
    <w:rsid w:val="00572912"/>
    <w:rsid w:val="00574709"/>
    <w:rsid w:val="005B0900"/>
    <w:rsid w:val="005B51BF"/>
    <w:rsid w:val="0060133A"/>
    <w:rsid w:val="00685521"/>
    <w:rsid w:val="006A2506"/>
    <w:rsid w:val="0074639B"/>
    <w:rsid w:val="00750DC0"/>
    <w:rsid w:val="007A6F16"/>
    <w:rsid w:val="007B769E"/>
    <w:rsid w:val="007D7BEE"/>
    <w:rsid w:val="0080049B"/>
    <w:rsid w:val="0087478B"/>
    <w:rsid w:val="00885ADF"/>
    <w:rsid w:val="008A0545"/>
    <w:rsid w:val="008A22E8"/>
    <w:rsid w:val="008B3F0F"/>
    <w:rsid w:val="00957096"/>
    <w:rsid w:val="00961FCF"/>
    <w:rsid w:val="009B551C"/>
    <w:rsid w:val="009D601D"/>
    <w:rsid w:val="00A732F7"/>
    <w:rsid w:val="00A77177"/>
    <w:rsid w:val="00AA2CC6"/>
    <w:rsid w:val="00AE3CAF"/>
    <w:rsid w:val="00B3349E"/>
    <w:rsid w:val="00B504BF"/>
    <w:rsid w:val="00B70B03"/>
    <w:rsid w:val="00BC00A3"/>
    <w:rsid w:val="00BE7F0D"/>
    <w:rsid w:val="00C04A10"/>
    <w:rsid w:val="00C2014A"/>
    <w:rsid w:val="00C42D23"/>
    <w:rsid w:val="00C50D9A"/>
    <w:rsid w:val="00CF794B"/>
    <w:rsid w:val="00D01ED0"/>
    <w:rsid w:val="00D1137F"/>
    <w:rsid w:val="00D14159"/>
    <w:rsid w:val="00DC2B5F"/>
    <w:rsid w:val="00DD16EC"/>
    <w:rsid w:val="00E37C43"/>
    <w:rsid w:val="00E53C6B"/>
    <w:rsid w:val="00E6238B"/>
    <w:rsid w:val="00E65485"/>
    <w:rsid w:val="00E72CA9"/>
    <w:rsid w:val="00E90329"/>
    <w:rsid w:val="00E94E32"/>
    <w:rsid w:val="00EC2A1A"/>
    <w:rsid w:val="00EF14F9"/>
    <w:rsid w:val="00F50989"/>
    <w:rsid w:val="00F511B0"/>
    <w:rsid w:val="00F9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3C8B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-720"/>
        <w:tab w:val="right" w:pos="2236"/>
      </w:tabs>
      <w:suppressAutoHyphens/>
      <w:ind w:right="79"/>
      <w:jc w:val="center"/>
      <w:outlineLvl w:val="8"/>
    </w:pPr>
    <w:rPr>
      <w:rFonts w:ascii="Arial" w:hAnsi="Arial" w:cs="Arial"/>
      <w:b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color w:val="000000"/>
      <w:sz w:val="20"/>
      <w:szCs w:val="20"/>
    </w:rPr>
  </w:style>
  <w:style w:type="paragraph" w:styleId="Lijstalinea">
    <w:name w:val="List Paragraph"/>
    <w:basedOn w:val="Standaard"/>
    <w:uiPriority w:val="34"/>
    <w:qFormat/>
    <w:rsid w:val="00885ADF"/>
    <w:pPr>
      <w:widowControl w:val="0"/>
      <w:autoSpaceDE w:val="0"/>
      <w:autoSpaceDN w:val="0"/>
      <w:adjustRightInd w:val="0"/>
      <w:ind w:left="720"/>
      <w:contextualSpacing/>
    </w:pPr>
    <w:rPr>
      <w:rFonts w:eastAsia="MS Mincho"/>
      <w:sz w:val="20"/>
      <w:szCs w:val="20"/>
      <w:lang w:eastAsia="ja-JP"/>
    </w:rPr>
  </w:style>
  <w:style w:type="paragraph" w:styleId="Ballontekst">
    <w:name w:val="Balloon Text"/>
    <w:basedOn w:val="Standaard"/>
    <w:link w:val="BallontekstTeken"/>
    <w:uiPriority w:val="99"/>
    <w:rsid w:val="00572912"/>
    <w:pPr>
      <w:widowControl w:val="0"/>
      <w:autoSpaceDE w:val="0"/>
      <w:autoSpaceDN w:val="0"/>
      <w:adjustRightInd w:val="0"/>
    </w:pPr>
    <w:rPr>
      <w:rFonts w:ascii="Tahoma" w:eastAsia="MS Mincho" w:hAnsi="Tahoma" w:cs="Tahoma"/>
      <w:sz w:val="16"/>
      <w:szCs w:val="16"/>
      <w:lang w:eastAsia="ja-JP"/>
    </w:rPr>
  </w:style>
  <w:style w:type="character" w:customStyle="1" w:styleId="BallontekstTeken">
    <w:name w:val="Ballontekst Teken"/>
    <w:basedOn w:val="Standaardalinea-lettertype"/>
    <w:link w:val="Ballontekst"/>
    <w:uiPriority w:val="99"/>
    <w:rsid w:val="00572912"/>
    <w:rPr>
      <w:rFonts w:ascii="Tahoma" w:eastAsia="MS Mincho" w:hAnsi="Tahoma" w:cs="Tahoma"/>
      <w:sz w:val="16"/>
      <w:szCs w:val="16"/>
      <w:lang w:val="en-US" w:eastAsia="ja-JP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133A"/>
    <w:rPr>
      <w:sz w:val="18"/>
      <w:szCs w:val="18"/>
    </w:rPr>
  </w:style>
  <w:style w:type="paragraph" w:styleId="Tekstopmerking">
    <w:name w:val="annotation text"/>
    <w:basedOn w:val="Standaard"/>
    <w:link w:val="TekstopmerkingTeken"/>
    <w:uiPriority w:val="99"/>
    <w:semiHidden/>
    <w:unhideWhenUsed/>
    <w:rsid w:val="0060133A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60133A"/>
    <w:rPr>
      <w:sz w:val="24"/>
      <w:szCs w:val="24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60133A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60133A"/>
    <w:rPr>
      <w:b/>
      <w:bCs/>
      <w:sz w:val="24"/>
      <w:szCs w:val="24"/>
      <w:lang w:val="en-US" w:eastAsia="en-US"/>
    </w:rPr>
  </w:style>
  <w:style w:type="paragraph" w:styleId="Revisie">
    <w:name w:val="Revision"/>
    <w:hidden/>
    <w:uiPriority w:val="99"/>
    <w:semiHidden/>
    <w:rsid w:val="00D01ED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354</Words>
  <Characters>1953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17</cp:revision>
  <cp:lastPrinted>2018-01-10T14:48:00Z</cp:lastPrinted>
  <dcterms:created xsi:type="dcterms:W3CDTF">2018-01-09T17:27:00Z</dcterms:created>
  <dcterms:modified xsi:type="dcterms:W3CDTF">2018-01-16T12:33:00Z</dcterms:modified>
</cp:coreProperties>
</file>