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02782" w14:textId="2F02217F" w:rsidR="0032775A" w:rsidRPr="008C02F8" w:rsidRDefault="008C02F8" w:rsidP="008C766B">
      <w:pPr>
        <w:numPr>
          <w:ilvl w:val="0"/>
          <w:numId w:val="27"/>
        </w:numPr>
        <w:tabs>
          <w:tab w:val="left" w:pos="540"/>
          <w:tab w:val="left" w:pos="2436"/>
        </w:tabs>
        <w:rPr>
          <w:rFonts w:ascii="Arial" w:hAnsi="Arial" w:cs="Arial"/>
          <w:b/>
          <w:sz w:val="20"/>
          <w:u w:val="single"/>
        </w:rPr>
      </w:pPr>
      <w:r w:rsidRPr="00BB1492">
        <w:rPr>
          <w:rFonts w:ascii="Arial" w:hAnsi="Arial" w:cs="Arial"/>
          <w:b/>
          <w:sz w:val="20"/>
          <w:szCs w:val="20"/>
          <w:u w:val="single"/>
        </w:rPr>
        <w:t>I</w:t>
      </w:r>
      <w:r>
        <w:rPr>
          <w:rFonts w:ascii="Arial" w:hAnsi="Arial" w:cs="Arial"/>
          <w:b/>
          <w:sz w:val="20"/>
          <w:szCs w:val="20"/>
          <w:u w:val="single"/>
        </w:rPr>
        <w:t xml:space="preserve">nclusion </w:t>
      </w:r>
      <w:r w:rsidR="00877FB0">
        <w:rPr>
          <w:rFonts w:ascii="Arial" w:hAnsi="Arial" w:cs="Arial"/>
          <w:b/>
          <w:sz w:val="20"/>
          <w:szCs w:val="20"/>
          <w:u w:val="single"/>
        </w:rPr>
        <w:t>Criteria</w:t>
      </w:r>
      <w:r w:rsidR="00877FB0" w:rsidRPr="00BB1492">
        <w:rPr>
          <w:rFonts w:ascii="Arial" w:hAnsi="Arial" w:cs="Arial"/>
          <w:sz w:val="20"/>
          <w:szCs w:val="20"/>
        </w:rPr>
        <w:t xml:space="preserve"> </w:t>
      </w:r>
      <w:del w:id="0" w:author="Dirk Pauwels" w:date="2018-01-16T11:04:00Z">
        <w:r w:rsidR="00877FB0" w:rsidRPr="00BB1492" w:rsidDel="007755EC">
          <w:rPr>
            <w:rFonts w:ascii="Arial" w:hAnsi="Arial" w:cs="Arial"/>
            <w:i/>
            <w:sz w:val="20"/>
            <w:szCs w:val="20"/>
          </w:rPr>
          <w:delText>Candidates</w:delText>
        </w:r>
        <w:r w:rsidRPr="00BB1492" w:rsidDel="007755EC">
          <w:rPr>
            <w:rFonts w:ascii="Arial" w:hAnsi="Arial" w:cs="Arial"/>
            <w:i/>
            <w:sz w:val="18"/>
            <w:szCs w:val="18"/>
          </w:rPr>
          <w:delText xml:space="preserve"> for this study must meet ALL of the following to be eligible for enrollment</w:delText>
        </w:r>
      </w:del>
    </w:p>
    <w:p w14:paraId="74888036" w14:textId="77777777" w:rsidR="008C02F8" w:rsidRPr="00BB1492" w:rsidRDefault="008C02F8" w:rsidP="007C7ED6">
      <w:pPr>
        <w:tabs>
          <w:tab w:val="left" w:pos="810"/>
          <w:tab w:val="left" w:pos="1440"/>
          <w:tab w:val="left" w:pos="8640"/>
        </w:tabs>
        <w:spacing w:before="40"/>
        <w:rPr>
          <w:rFonts w:ascii="Arial" w:hAnsi="Arial" w:cs="Arial"/>
          <w:b/>
          <w:sz w:val="18"/>
          <w:szCs w:val="18"/>
        </w:rPr>
      </w:pPr>
      <w:r w:rsidRPr="00A77F75">
        <w:rPr>
          <w:rFonts w:ascii="Arial" w:hAnsi="Arial" w:cs="Arial"/>
          <w:b/>
          <w:sz w:val="20"/>
          <w:szCs w:val="20"/>
        </w:rPr>
        <w:tab/>
      </w:r>
      <w:r w:rsidRPr="00BB1492">
        <w:rPr>
          <w:rFonts w:ascii="Arial" w:hAnsi="Arial" w:cs="Arial"/>
          <w:b/>
          <w:sz w:val="18"/>
          <w:szCs w:val="18"/>
        </w:rPr>
        <w:t>NO</w:t>
      </w:r>
      <w:r w:rsidRPr="00BB1492">
        <w:rPr>
          <w:rFonts w:ascii="Arial" w:hAnsi="Arial" w:cs="Arial"/>
          <w:b/>
          <w:sz w:val="18"/>
          <w:szCs w:val="18"/>
        </w:rPr>
        <w:tab/>
        <w:t>YES</w:t>
      </w:r>
    </w:p>
    <w:p w14:paraId="5FEB4DB8" w14:textId="77777777" w:rsidR="007755EC" w:rsidRPr="0034302F" w:rsidRDefault="007755EC" w:rsidP="007755EC">
      <w:pPr>
        <w:numPr>
          <w:ilvl w:val="1"/>
          <w:numId w:val="30"/>
        </w:numPr>
        <w:tabs>
          <w:tab w:val="left" w:pos="-1440"/>
          <w:tab w:val="left" w:pos="-1350"/>
          <w:tab w:val="left" w:pos="900"/>
          <w:tab w:val="left" w:pos="1440"/>
          <w:tab w:val="left" w:pos="1530"/>
          <w:tab w:val="left" w:pos="1800"/>
        </w:tabs>
        <w:overflowPunct w:val="0"/>
        <w:autoSpaceDE w:val="0"/>
        <w:autoSpaceDN w:val="0"/>
        <w:adjustRightInd w:val="0"/>
        <w:spacing w:before="40"/>
        <w:textAlignment w:val="baseline"/>
        <w:rPr>
          <w:ins w:id="1" w:author="Dirk Pauwels" w:date="2018-01-16T11:01:00Z"/>
          <w:rFonts w:ascii="Arial" w:hAnsi="Arial" w:cs="Arial"/>
          <w:sz w:val="18"/>
          <w:szCs w:val="18"/>
        </w:rPr>
        <w:pPrChange w:id="2" w:author="Dirk Pauwels" w:date="2018-01-16T11:03:00Z">
          <w:pPr>
            <w:numPr>
              <w:numId w:val="27"/>
            </w:numPr>
            <w:tabs>
              <w:tab w:val="left" w:pos="-1440"/>
              <w:tab w:val="left" w:pos="-1350"/>
              <w:tab w:val="num" w:pos="360"/>
              <w:tab w:val="left" w:pos="900"/>
              <w:tab w:val="left" w:pos="1440"/>
              <w:tab w:val="left" w:pos="1530"/>
              <w:tab w:val="left" w:pos="1800"/>
            </w:tabs>
            <w:overflowPunct w:val="0"/>
            <w:autoSpaceDE w:val="0"/>
            <w:autoSpaceDN w:val="0"/>
            <w:adjustRightInd w:val="0"/>
            <w:spacing w:before="40"/>
            <w:ind w:left="360" w:hanging="360"/>
            <w:textAlignment w:val="baseline"/>
          </w:pPr>
        </w:pPrChange>
      </w:pPr>
      <w:ins w:id="3" w:author="Dirk Pauwels" w:date="2018-01-16T11:01:00Z">
        <w:r w:rsidRPr="0034302F">
          <w:rPr>
            <w:rFonts w:ascii="Arial" w:hAnsi="Arial" w:cs="Arial"/>
            <w:sz w:val="20"/>
            <w:szCs w:val="20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20"/>
            <w:szCs w:val="20"/>
          </w:rPr>
          <w:instrText xml:space="preserve"> FORMCHECKBOX </w:instrText>
        </w:r>
        <w:r>
          <w:rPr>
            <w:rFonts w:ascii="Arial" w:hAnsi="Arial" w:cs="Arial"/>
            <w:sz w:val="20"/>
            <w:szCs w:val="20"/>
          </w:rPr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Pr="0034302F">
          <w:rPr>
            <w:rFonts w:ascii="Arial" w:hAnsi="Arial" w:cs="Arial"/>
            <w:sz w:val="20"/>
            <w:szCs w:val="20"/>
          </w:rPr>
          <w:fldChar w:fldCharType="end"/>
        </w:r>
        <w:r w:rsidRPr="0034302F">
          <w:rPr>
            <w:rFonts w:ascii="Arial" w:hAnsi="Arial" w:cs="Arial"/>
            <w:sz w:val="20"/>
            <w:szCs w:val="20"/>
          </w:rPr>
          <w:tab/>
        </w:r>
        <w:r w:rsidRPr="0034302F">
          <w:rPr>
            <w:rFonts w:ascii="Arial" w:hAnsi="Arial" w:cs="Arial"/>
            <w:sz w:val="20"/>
            <w:szCs w:val="20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20"/>
            <w:szCs w:val="20"/>
          </w:rPr>
          <w:instrText xml:space="preserve"> FORMCHECKBOX </w:instrText>
        </w:r>
        <w:r>
          <w:rPr>
            <w:rFonts w:ascii="Arial" w:hAnsi="Arial" w:cs="Arial"/>
            <w:sz w:val="20"/>
            <w:szCs w:val="20"/>
          </w:rPr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Pr="0034302F">
          <w:rPr>
            <w:rFonts w:ascii="Arial" w:hAnsi="Arial" w:cs="Arial"/>
            <w:sz w:val="20"/>
            <w:szCs w:val="20"/>
          </w:rPr>
          <w:fldChar w:fldCharType="end"/>
        </w:r>
        <w:r w:rsidRPr="0034302F">
          <w:rPr>
            <w:rFonts w:ascii="Arial" w:hAnsi="Arial" w:cs="Arial"/>
            <w:sz w:val="20"/>
            <w:szCs w:val="20"/>
          </w:rPr>
          <w:tab/>
        </w:r>
        <w:r w:rsidRPr="0034302F">
          <w:rPr>
            <w:rFonts w:ascii="Arial" w:hAnsi="Arial" w:cs="Arial"/>
            <w:sz w:val="18"/>
            <w:szCs w:val="18"/>
          </w:rPr>
          <w:t>Patients with shock</w:t>
        </w:r>
      </w:ins>
    </w:p>
    <w:p w14:paraId="61117F88" w14:textId="77777777" w:rsidR="007755EC" w:rsidRPr="0034302F" w:rsidRDefault="007755EC" w:rsidP="007755EC">
      <w:pPr>
        <w:numPr>
          <w:ilvl w:val="1"/>
          <w:numId w:val="30"/>
        </w:numPr>
        <w:tabs>
          <w:tab w:val="left" w:pos="-1440"/>
          <w:tab w:val="left" w:pos="-1350"/>
          <w:tab w:val="left" w:pos="900"/>
          <w:tab w:val="left" w:pos="1440"/>
          <w:tab w:val="left" w:pos="1530"/>
          <w:tab w:val="left" w:pos="1800"/>
        </w:tabs>
        <w:overflowPunct w:val="0"/>
        <w:autoSpaceDE w:val="0"/>
        <w:autoSpaceDN w:val="0"/>
        <w:adjustRightInd w:val="0"/>
        <w:spacing w:before="40"/>
        <w:textAlignment w:val="baseline"/>
        <w:rPr>
          <w:ins w:id="4" w:author="Dirk Pauwels" w:date="2018-01-16T11:01:00Z"/>
          <w:rFonts w:ascii="Arial" w:hAnsi="Arial" w:cs="Arial"/>
          <w:sz w:val="18"/>
          <w:szCs w:val="18"/>
        </w:rPr>
        <w:pPrChange w:id="5" w:author="Dirk Pauwels" w:date="2018-01-16T11:03:00Z">
          <w:pPr>
            <w:numPr>
              <w:numId w:val="27"/>
            </w:numPr>
            <w:tabs>
              <w:tab w:val="left" w:pos="-1440"/>
              <w:tab w:val="left" w:pos="-1350"/>
              <w:tab w:val="num" w:pos="360"/>
              <w:tab w:val="left" w:pos="900"/>
              <w:tab w:val="left" w:pos="1440"/>
              <w:tab w:val="left" w:pos="1530"/>
              <w:tab w:val="left" w:pos="1800"/>
            </w:tabs>
            <w:overflowPunct w:val="0"/>
            <w:autoSpaceDE w:val="0"/>
            <w:autoSpaceDN w:val="0"/>
            <w:adjustRightInd w:val="0"/>
            <w:spacing w:before="40"/>
            <w:ind w:left="360" w:hanging="360"/>
            <w:textAlignment w:val="baseline"/>
          </w:pPr>
        </w:pPrChange>
      </w:pPr>
      <w:ins w:id="6" w:author="Dirk Pauwels" w:date="2018-01-16T11:01:00Z">
        <w:r w:rsidRPr="0034302F">
          <w:rPr>
            <w:rFonts w:ascii="Arial" w:hAnsi="Arial" w:cs="Arial"/>
            <w:sz w:val="20"/>
            <w:szCs w:val="20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20"/>
            <w:szCs w:val="20"/>
          </w:rPr>
          <w:instrText xml:space="preserve"> FORMCHECKBOX </w:instrText>
        </w:r>
        <w:r>
          <w:rPr>
            <w:rFonts w:ascii="Arial" w:hAnsi="Arial" w:cs="Arial"/>
            <w:sz w:val="20"/>
            <w:szCs w:val="20"/>
          </w:rPr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Pr="0034302F">
          <w:rPr>
            <w:rFonts w:ascii="Arial" w:hAnsi="Arial" w:cs="Arial"/>
            <w:sz w:val="20"/>
            <w:szCs w:val="20"/>
          </w:rPr>
          <w:fldChar w:fldCharType="end"/>
        </w:r>
        <w:r w:rsidRPr="0034302F">
          <w:rPr>
            <w:rFonts w:ascii="Arial" w:hAnsi="Arial" w:cs="Arial"/>
            <w:sz w:val="20"/>
            <w:szCs w:val="20"/>
          </w:rPr>
          <w:tab/>
        </w:r>
        <w:r w:rsidRPr="0034302F">
          <w:rPr>
            <w:rFonts w:ascii="Arial" w:hAnsi="Arial" w:cs="Arial"/>
            <w:sz w:val="20"/>
            <w:szCs w:val="20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20"/>
            <w:szCs w:val="20"/>
          </w:rPr>
          <w:instrText xml:space="preserve"> FORMCHECKBOX </w:instrText>
        </w:r>
        <w:r>
          <w:rPr>
            <w:rFonts w:ascii="Arial" w:hAnsi="Arial" w:cs="Arial"/>
            <w:sz w:val="20"/>
            <w:szCs w:val="20"/>
          </w:rPr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Pr="0034302F">
          <w:rPr>
            <w:rFonts w:ascii="Arial" w:hAnsi="Arial" w:cs="Arial"/>
            <w:sz w:val="20"/>
            <w:szCs w:val="20"/>
          </w:rPr>
          <w:fldChar w:fldCharType="end"/>
        </w:r>
        <w:r w:rsidRPr="0034302F">
          <w:rPr>
            <w:rFonts w:ascii="Arial" w:hAnsi="Arial" w:cs="Arial"/>
            <w:sz w:val="20"/>
            <w:szCs w:val="20"/>
          </w:rPr>
          <w:tab/>
        </w:r>
        <w:r w:rsidRPr="0034302F">
          <w:rPr>
            <w:rFonts w:ascii="Arial" w:hAnsi="Arial" w:cs="Arial"/>
            <w:sz w:val="18"/>
            <w:szCs w:val="18"/>
          </w:rPr>
          <w:t>Patient is sedated and mechanically ventilated</w:t>
        </w:r>
      </w:ins>
    </w:p>
    <w:p w14:paraId="77566FA0" w14:textId="77777777" w:rsidR="007755EC" w:rsidRPr="0034302F" w:rsidRDefault="007755EC" w:rsidP="007755EC">
      <w:pPr>
        <w:numPr>
          <w:ilvl w:val="1"/>
          <w:numId w:val="30"/>
        </w:numPr>
        <w:tabs>
          <w:tab w:val="left" w:pos="-1440"/>
          <w:tab w:val="left" w:pos="-1350"/>
          <w:tab w:val="left" w:pos="900"/>
          <w:tab w:val="left" w:pos="1440"/>
          <w:tab w:val="left" w:pos="1530"/>
          <w:tab w:val="left" w:pos="1800"/>
        </w:tabs>
        <w:overflowPunct w:val="0"/>
        <w:autoSpaceDE w:val="0"/>
        <w:autoSpaceDN w:val="0"/>
        <w:adjustRightInd w:val="0"/>
        <w:spacing w:before="40"/>
        <w:textAlignment w:val="baseline"/>
        <w:rPr>
          <w:ins w:id="7" w:author="Dirk Pauwels" w:date="2018-01-16T11:01:00Z"/>
          <w:rFonts w:ascii="Arial" w:hAnsi="Arial" w:cs="Arial"/>
          <w:sz w:val="18"/>
          <w:szCs w:val="18"/>
        </w:rPr>
        <w:pPrChange w:id="8" w:author="Dirk Pauwels" w:date="2018-01-16T11:03:00Z">
          <w:pPr>
            <w:numPr>
              <w:numId w:val="27"/>
            </w:numPr>
            <w:tabs>
              <w:tab w:val="left" w:pos="-1440"/>
              <w:tab w:val="left" w:pos="-1350"/>
              <w:tab w:val="num" w:pos="360"/>
              <w:tab w:val="left" w:pos="900"/>
              <w:tab w:val="left" w:pos="1440"/>
              <w:tab w:val="left" w:pos="1530"/>
              <w:tab w:val="left" w:pos="1800"/>
            </w:tabs>
            <w:overflowPunct w:val="0"/>
            <w:autoSpaceDE w:val="0"/>
            <w:autoSpaceDN w:val="0"/>
            <w:adjustRightInd w:val="0"/>
            <w:spacing w:before="40"/>
            <w:ind w:left="360" w:hanging="360"/>
            <w:textAlignment w:val="baseline"/>
          </w:pPr>
        </w:pPrChange>
      </w:pPr>
      <w:ins w:id="9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  <w:t>Patient with fluid overload with or without AKI</w:t>
        </w:r>
      </w:ins>
    </w:p>
    <w:p w14:paraId="4A054A8E" w14:textId="632B45D2" w:rsidR="007755EC" w:rsidRPr="0034302F" w:rsidRDefault="007755EC" w:rsidP="007755EC">
      <w:pPr>
        <w:numPr>
          <w:ilvl w:val="1"/>
          <w:numId w:val="30"/>
        </w:numPr>
        <w:tabs>
          <w:tab w:val="left" w:pos="54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textAlignment w:val="baseline"/>
        <w:rPr>
          <w:ins w:id="10" w:author="Dirk Pauwels" w:date="2018-01-16T11:01:00Z"/>
          <w:rFonts w:ascii="Arial" w:hAnsi="Arial" w:cs="Arial"/>
          <w:sz w:val="18"/>
          <w:szCs w:val="18"/>
        </w:rPr>
        <w:pPrChange w:id="11" w:author="Dirk Pauwels" w:date="2018-01-16T11:03:00Z">
          <w:pPr>
            <w:numPr>
              <w:numId w:val="27"/>
            </w:numPr>
            <w:tabs>
              <w:tab w:val="num" w:pos="360"/>
              <w:tab w:val="left" w:pos="540"/>
              <w:tab w:val="left" w:pos="900"/>
              <w:tab w:val="left" w:pos="1440"/>
              <w:tab w:val="left" w:pos="1800"/>
            </w:tabs>
            <w:overflowPunct w:val="0"/>
            <w:autoSpaceDE w:val="0"/>
            <w:autoSpaceDN w:val="0"/>
            <w:adjustRightInd w:val="0"/>
            <w:spacing w:before="40"/>
            <w:ind w:left="360" w:hanging="360"/>
            <w:textAlignment w:val="baseline"/>
          </w:pPr>
        </w:pPrChange>
      </w:pPr>
      <w:ins w:id="12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</w:r>
      </w:ins>
      <w:ins w:id="13" w:author="Dirk Pauwels" w:date="2018-01-16T11:04:00Z">
        <w:r>
          <w:rPr>
            <w:rFonts w:ascii="Arial" w:hAnsi="Arial" w:cs="Arial"/>
            <w:sz w:val="18"/>
            <w:szCs w:val="18"/>
          </w:rPr>
          <w:t>A</w:t>
        </w:r>
      </w:ins>
      <w:ins w:id="14" w:author="Dirk Pauwels" w:date="2018-01-16T11:01:00Z">
        <w:r w:rsidRPr="0034302F">
          <w:rPr>
            <w:rFonts w:ascii="Arial" w:hAnsi="Arial" w:cs="Arial"/>
            <w:sz w:val="18"/>
            <w:szCs w:val="18"/>
          </w:rPr>
          <w:t>bsence of fluid responsiveness (PLR test negative, &lt; 10 % increase in CI)</w:t>
        </w:r>
      </w:ins>
    </w:p>
    <w:p w14:paraId="2FBDD31C" w14:textId="5BB432F5" w:rsidR="007755EC" w:rsidRDefault="007755EC" w:rsidP="00AA79C8">
      <w:pPr>
        <w:numPr>
          <w:ilvl w:val="1"/>
          <w:numId w:val="30"/>
        </w:numPr>
        <w:tabs>
          <w:tab w:val="left" w:pos="540"/>
          <w:tab w:val="left" w:pos="900"/>
          <w:tab w:val="left" w:pos="1418"/>
          <w:tab w:val="left" w:pos="1800"/>
        </w:tabs>
        <w:overflowPunct w:val="0"/>
        <w:autoSpaceDE w:val="0"/>
        <w:autoSpaceDN w:val="0"/>
        <w:adjustRightInd w:val="0"/>
        <w:spacing w:before="40"/>
        <w:textAlignment w:val="baseline"/>
        <w:rPr>
          <w:ins w:id="15" w:author="Dirk Pauwels" w:date="2018-01-16T11:03:00Z"/>
          <w:rFonts w:ascii="Arial" w:hAnsi="Arial" w:cs="Arial"/>
          <w:sz w:val="18"/>
          <w:szCs w:val="18"/>
        </w:rPr>
        <w:pPrChange w:id="16" w:author="Dirk Pauwels" w:date="2018-01-16T11:03:00Z">
          <w:pPr>
            <w:numPr>
              <w:numId w:val="27"/>
            </w:numPr>
            <w:tabs>
              <w:tab w:val="num" w:pos="360"/>
              <w:tab w:val="left" w:pos="1440"/>
              <w:tab w:val="left" w:pos="1800"/>
            </w:tabs>
            <w:spacing w:before="40"/>
            <w:ind w:left="360" w:hanging="360"/>
          </w:pPr>
        </w:pPrChange>
      </w:pPr>
      <w:ins w:id="17" w:author="Dirk Pauwels" w:date="2018-01-16T11:01:00Z">
        <w:r w:rsidRPr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55EC">
          <w:rPr>
            <w:rFonts w:ascii="Arial" w:hAnsi="Arial" w:cs="Arial"/>
            <w:sz w:val="18"/>
            <w:szCs w:val="18"/>
            <w:rPrChange w:id="18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 w:rsidRPr="007755EC">
          <w:rPr>
            <w:rFonts w:ascii="Arial" w:hAnsi="Arial" w:cs="Arial"/>
            <w:sz w:val="18"/>
            <w:szCs w:val="18"/>
            <w:rPrChange w:id="19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separate"/>
        </w:r>
        <w:r w:rsidRPr="007755EC">
          <w:rPr>
            <w:rFonts w:ascii="Arial" w:hAnsi="Arial" w:cs="Arial"/>
            <w:sz w:val="18"/>
            <w:szCs w:val="18"/>
            <w:rPrChange w:id="20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end"/>
        </w:r>
        <w:r w:rsidRPr="007755EC">
          <w:rPr>
            <w:rFonts w:ascii="Arial" w:hAnsi="Arial" w:cs="Arial"/>
            <w:sz w:val="18"/>
            <w:szCs w:val="18"/>
          </w:rPr>
          <w:t xml:space="preserve">       </w:t>
        </w:r>
        <w:r w:rsidRPr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55EC">
          <w:rPr>
            <w:rFonts w:ascii="Arial" w:hAnsi="Arial" w:cs="Arial"/>
            <w:sz w:val="18"/>
            <w:szCs w:val="18"/>
            <w:rPrChange w:id="21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 w:rsidRPr="007755EC">
          <w:rPr>
            <w:rFonts w:ascii="Arial" w:hAnsi="Arial" w:cs="Arial"/>
            <w:sz w:val="18"/>
            <w:szCs w:val="18"/>
            <w:rPrChange w:id="22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separate"/>
        </w:r>
        <w:r w:rsidRPr="007755EC">
          <w:rPr>
            <w:rFonts w:ascii="Arial" w:hAnsi="Arial" w:cs="Arial"/>
            <w:sz w:val="18"/>
            <w:szCs w:val="18"/>
            <w:rPrChange w:id="23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end"/>
        </w:r>
        <w:r w:rsidRPr="007755EC">
          <w:rPr>
            <w:rFonts w:ascii="Arial" w:hAnsi="Arial" w:cs="Arial"/>
            <w:sz w:val="18"/>
            <w:szCs w:val="18"/>
          </w:rPr>
          <w:t xml:space="preserve">   </w:t>
        </w:r>
      </w:ins>
      <w:ins w:id="24" w:author="Dirk Pauwels" w:date="2018-01-16T11:04:00Z">
        <w:r>
          <w:rPr>
            <w:rFonts w:ascii="Arial" w:hAnsi="Arial" w:cs="Arial"/>
            <w:sz w:val="18"/>
            <w:szCs w:val="18"/>
          </w:rPr>
          <w:t>N</w:t>
        </w:r>
      </w:ins>
      <w:ins w:id="25" w:author="Dirk Pauwels" w:date="2018-01-16T11:01:00Z">
        <w:r w:rsidRPr="007755EC">
          <w:rPr>
            <w:rFonts w:ascii="Arial" w:hAnsi="Arial" w:cs="Arial"/>
            <w:sz w:val="18"/>
            <w:szCs w:val="18"/>
          </w:rPr>
          <w:t>egative Furosemide stress test (&gt;200ml/120 min after 1mg/kg furosemide)</w:t>
        </w:r>
      </w:ins>
    </w:p>
    <w:p w14:paraId="744201F9" w14:textId="77777777" w:rsidR="007755EC" w:rsidRDefault="007755EC" w:rsidP="001860D6">
      <w:pPr>
        <w:numPr>
          <w:ilvl w:val="1"/>
          <w:numId w:val="30"/>
        </w:numPr>
        <w:tabs>
          <w:tab w:val="left" w:pos="54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textAlignment w:val="baseline"/>
        <w:rPr>
          <w:ins w:id="26" w:author="Dirk Pauwels" w:date="2018-01-16T11:03:00Z"/>
          <w:rFonts w:ascii="Arial" w:hAnsi="Arial" w:cs="Arial"/>
          <w:sz w:val="18"/>
          <w:szCs w:val="18"/>
        </w:rPr>
        <w:pPrChange w:id="27" w:author="Dirk Pauwels" w:date="2018-01-16T11:03:00Z">
          <w:pPr>
            <w:numPr>
              <w:numId w:val="27"/>
            </w:numPr>
            <w:tabs>
              <w:tab w:val="num" w:pos="360"/>
              <w:tab w:val="left" w:pos="540"/>
              <w:tab w:val="left" w:pos="1440"/>
              <w:tab w:val="left" w:pos="1800"/>
            </w:tabs>
            <w:overflowPunct w:val="0"/>
            <w:autoSpaceDE w:val="0"/>
            <w:autoSpaceDN w:val="0"/>
            <w:adjustRightInd w:val="0"/>
            <w:spacing w:before="40"/>
            <w:ind w:left="360" w:hanging="360"/>
            <w:textAlignment w:val="baseline"/>
          </w:pPr>
        </w:pPrChange>
      </w:pPr>
      <w:ins w:id="28" w:author="Dirk Pauwels" w:date="2018-01-16T11:01:00Z">
        <w:r w:rsidRPr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55EC">
          <w:rPr>
            <w:rFonts w:ascii="Arial" w:hAnsi="Arial" w:cs="Arial"/>
            <w:sz w:val="18"/>
            <w:szCs w:val="18"/>
            <w:rPrChange w:id="29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 w:rsidRPr="007755EC">
          <w:rPr>
            <w:rFonts w:ascii="Arial" w:hAnsi="Arial" w:cs="Arial"/>
            <w:sz w:val="18"/>
            <w:szCs w:val="18"/>
            <w:rPrChange w:id="30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separate"/>
        </w:r>
        <w:r w:rsidRPr="007755EC">
          <w:rPr>
            <w:rFonts w:ascii="Arial" w:hAnsi="Arial" w:cs="Arial"/>
            <w:sz w:val="18"/>
            <w:szCs w:val="18"/>
            <w:rPrChange w:id="31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end"/>
        </w:r>
        <w:r w:rsidRPr="007755EC">
          <w:rPr>
            <w:rFonts w:ascii="Arial" w:hAnsi="Arial" w:cs="Arial"/>
            <w:sz w:val="18"/>
            <w:szCs w:val="18"/>
          </w:rPr>
          <w:tab/>
        </w:r>
        <w:r w:rsidRPr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55EC">
          <w:rPr>
            <w:rFonts w:ascii="Arial" w:hAnsi="Arial" w:cs="Arial"/>
            <w:sz w:val="18"/>
            <w:szCs w:val="18"/>
            <w:rPrChange w:id="32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 w:rsidRPr="007755EC">
          <w:rPr>
            <w:rFonts w:ascii="Arial" w:hAnsi="Arial" w:cs="Arial"/>
            <w:sz w:val="18"/>
            <w:szCs w:val="18"/>
            <w:rPrChange w:id="33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separate"/>
        </w:r>
        <w:r w:rsidRPr="007755EC">
          <w:rPr>
            <w:rFonts w:ascii="Arial" w:hAnsi="Arial" w:cs="Arial"/>
            <w:sz w:val="18"/>
            <w:szCs w:val="18"/>
            <w:rPrChange w:id="34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end"/>
        </w:r>
        <w:r w:rsidRPr="007755EC">
          <w:rPr>
            <w:rFonts w:ascii="Arial" w:hAnsi="Arial" w:cs="Arial"/>
            <w:sz w:val="18"/>
            <w:szCs w:val="18"/>
          </w:rPr>
          <w:tab/>
          <w:t>Written informed consent.</w:t>
        </w:r>
      </w:ins>
    </w:p>
    <w:p w14:paraId="738F838E" w14:textId="77777777" w:rsidR="007755EC" w:rsidRDefault="007755EC" w:rsidP="00523455">
      <w:pPr>
        <w:numPr>
          <w:ilvl w:val="1"/>
          <w:numId w:val="30"/>
        </w:numPr>
        <w:tabs>
          <w:tab w:val="left" w:pos="54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textAlignment w:val="baseline"/>
        <w:rPr>
          <w:ins w:id="35" w:author="Dirk Pauwels" w:date="2018-01-16T11:03:00Z"/>
          <w:rFonts w:ascii="Arial" w:hAnsi="Arial" w:cs="Arial"/>
          <w:sz w:val="18"/>
          <w:szCs w:val="18"/>
        </w:rPr>
        <w:pPrChange w:id="36" w:author="Dirk Pauwels" w:date="2018-01-16T11:03:00Z">
          <w:pPr>
            <w:numPr>
              <w:numId w:val="27"/>
            </w:numPr>
            <w:tabs>
              <w:tab w:val="num" w:pos="360"/>
              <w:tab w:val="left" w:pos="540"/>
              <w:tab w:val="left" w:pos="1440"/>
              <w:tab w:val="left" w:pos="1800"/>
            </w:tabs>
            <w:overflowPunct w:val="0"/>
            <w:autoSpaceDE w:val="0"/>
            <w:autoSpaceDN w:val="0"/>
            <w:adjustRightInd w:val="0"/>
            <w:spacing w:before="40"/>
            <w:ind w:left="360" w:hanging="360"/>
            <w:textAlignment w:val="baseline"/>
          </w:pPr>
        </w:pPrChange>
      </w:pPr>
      <w:ins w:id="37" w:author="Dirk Pauwels" w:date="2018-01-16T11:01:00Z">
        <w:r w:rsidRPr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55EC">
          <w:rPr>
            <w:rFonts w:ascii="Arial" w:hAnsi="Arial" w:cs="Arial"/>
            <w:sz w:val="18"/>
            <w:szCs w:val="18"/>
            <w:rPrChange w:id="38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 w:rsidRPr="007755EC">
          <w:rPr>
            <w:rFonts w:ascii="Arial" w:hAnsi="Arial" w:cs="Arial"/>
            <w:sz w:val="18"/>
            <w:szCs w:val="18"/>
            <w:rPrChange w:id="39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separate"/>
        </w:r>
        <w:r w:rsidRPr="007755EC">
          <w:rPr>
            <w:rFonts w:ascii="Arial" w:hAnsi="Arial" w:cs="Arial"/>
            <w:sz w:val="18"/>
            <w:szCs w:val="18"/>
            <w:rPrChange w:id="40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end"/>
        </w:r>
        <w:r w:rsidRPr="007755EC">
          <w:rPr>
            <w:rFonts w:ascii="Arial" w:hAnsi="Arial" w:cs="Arial"/>
            <w:sz w:val="18"/>
            <w:szCs w:val="18"/>
          </w:rPr>
          <w:tab/>
        </w:r>
        <w:r w:rsidRPr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55EC">
          <w:rPr>
            <w:rFonts w:ascii="Arial" w:hAnsi="Arial" w:cs="Arial"/>
            <w:sz w:val="18"/>
            <w:szCs w:val="18"/>
            <w:rPrChange w:id="41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 w:rsidRPr="007755EC">
          <w:rPr>
            <w:rFonts w:ascii="Arial" w:hAnsi="Arial" w:cs="Arial"/>
            <w:sz w:val="18"/>
            <w:szCs w:val="18"/>
            <w:rPrChange w:id="42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separate"/>
        </w:r>
        <w:r w:rsidRPr="007755EC">
          <w:rPr>
            <w:rFonts w:ascii="Arial" w:hAnsi="Arial" w:cs="Arial"/>
            <w:sz w:val="18"/>
            <w:szCs w:val="18"/>
            <w:rPrChange w:id="43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end"/>
        </w:r>
        <w:r w:rsidRPr="007755EC">
          <w:rPr>
            <w:rFonts w:ascii="Arial" w:hAnsi="Arial" w:cs="Arial"/>
            <w:sz w:val="18"/>
            <w:szCs w:val="18"/>
          </w:rPr>
          <w:tab/>
          <w:t>Patient must be 18 years old or older.</w:t>
        </w:r>
      </w:ins>
    </w:p>
    <w:p w14:paraId="5A4B66FC" w14:textId="31C1B1ED" w:rsidR="007755EC" w:rsidRDefault="007755EC" w:rsidP="001210FB">
      <w:pPr>
        <w:numPr>
          <w:ilvl w:val="1"/>
          <w:numId w:val="30"/>
        </w:numPr>
        <w:tabs>
          <w:tab w:val="left" w:pos="54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textAlignment w:val="baseline"/>
        <w:rPr>
          <w:ins w:id="44" w:author="Dirk Pauwels" w:date="2018-01-16T11:03:00Z"/>
          <w:rFonts w:ascii="Arial" w:hAnsi="Arial" w:cs="Arial"/>
          <w:sz w:val="18"/>
          <w:szCs w:val="18"/>
        </w:rPr>
        <w:pPrChange w:id="45" w:author="Dirk Pauwels" w:date="2018-01-16T11:03:00Z">
          <w:pPr>
            <w:numPr>
              <w:numId w:val="27"/>
            </w:numPr>
            <w:tabs>
              <w:tab w:val="num" w:pos="360"/>
              <w:tab w:val="left" w:pos="540"/>
              <w:tab w:val="left" w:pos="1440"/>
              <w:tab w:val="left" w:pos="1800"/>
            </w:tabs>
            <w:overflowPunct w:val="0"/>
            <w:autoSpaceDE w:val="0"/>
            <w:autoSpaceDN w:val="0"/>
            <w:adjustRightInd w:val="0"/>
            <w:spacing w:before="40"/>
            <w:ind w:left="360" w:hanging="360"/>
            <w:textAlignment w:val="baseline"/>
          </w:pPr>
        </w:pPrChange>
      </w:pPr>
      <w:ins w:id="46" w:author="Dirk Pauwels" w:date="2018-01-16T11:01:00Z">
        <w:r w:rsidRPr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55EC">
          <w:rPr>
            <w:rFonts w:ascii="Arial" w:hAnsi="Arial" w:cs="Arial"/>
            <w:sz w:val="18"/>
            <w:szCs w:val="18"/>
            <w:rPrChange w:id="47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 w:rsidRPr="007755EC">
          <w:rPr>
            <w:rFonts w:ascii="Arial" w:hAnsi="Arial" w:cs="Arial"/>
            <w:sz w:val="18"/>
            <w:szCs w:val="18"/>
            <w:rPrChange w:id="48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separate"/>
        </w:r>
        <w:r w:rsidRPr="007755EC">
          <w:rPr>
            <w:rFonts w:ascii="Arial" w:hAnsi="Arial" w:cs="Arial"/>
            <w:sz w:val="18"/>
            <w:szCs w:val="18"/>
            <w:rPrChange w:id="49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end"/>
        </w:r>
        <w:r w:rsidRPr="007755EC">
          <w:rPr>
            <w:rFonts w:ascii="Arial" w:hAnsi="Arial" w:cs="Arial"/>
            <w:sz w:val="18"/>
            <w:szCs w:val="18"/>
          </w:rPr>
          <w:t xml:space="preserve"> </w:t>
        </w:r>
        <w:r>
          <w:rPr>
            <w:rFonts w:ascii="Arial" w:hAnsi="Arial" w:cs="Arial"/>
            <w:sz w:val="18"/>
            <w:szCs w:val="18"/>
          </w:rPr>
          <w:tab/>
        </w:r>
        <w:r w:rsidRPr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55EC">
          <w:rPr>
            <w:rFonts w:ascii="Arial" w:hAnsi="Arial" w:cs="Arial"/>
            <w:sz w:val="18"/>
            <w:szCs w:val="18"/>
            <w:rPrChange w:id="50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 w:rsidRPr="007755EC">
          <w:rPr>
            <w:rFonts w:ascii="Arial" w:hAnsi="Arial" w:cs="Arial"/>
            <w:sz w:val="18"/>
            <w:szCs w:val="18"/>
            <w:rPrChange w:id="51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separate"/>
        </w:r>
        <w:r w:rsidRPr="007755EC">
          <w:rPr>
            <w:rFonts w:ascii="Arial" w:hAnsi="Arial" w:cs="Arial"/>
            <w:sz w:val="18"/>
            <w:szCs w:val="18"/>
            <w:rPrChange w:id="52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end"/>
        </w:r>
        <w:r w:rsidRPr="007755EC">
          <w:rPr>
            <w:rFonts w:ascii="Arial" w:hAnsi="Arial" w:cs="Arial"/>
            <w:sz w:val="18"/>
            <w:szCs w:val="18"/>
          </w:rPr>
          <w:t xml:space="preserve">  Treating ICU doctor expects patient to require treatment in an ICU beyond the 2 next calendar days</w:t>
        </w:r>
      </w:ins>
    </w:p>
    <w:p w14:paraId="42A03EF8" w14:textId="5AAC4BF4" w:rsidR="007755EC" w:rsidRPr="007755EC" w:rsidRDefault="007755EC" w:rsidP="001210FB">
      <w:pPr>
        <w:numPr>
          <w:ilvl w:val="1"/>
          <w:numId w:val="30"/>
        </w:numPr>
        <w:tabs>
          <w:tab w:val="left" w:pos="54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textAlignment w:val="baseline"/>
        <w:rPr>
          <w:ins w:id="53" w:author="Dirk Pauwels" w:date="2018-01-16T11:01:00Z"/>
          <w:rFonts w:ascii="Arial" w:hAnsi="Arial" w:cs="Arial"/>
          <w:sz w:val="18"/>
          <w:szCs w:val="18"/>
        </w:rPr>
        <w:pPrChange w:id="54" w:author="Dirk Pauwels" w:date="2018-01-16T11:03:00Z">
          <w:pPr>
            <w:numPr>
              <w:numId w:val="27"/>
            </w:numPr>
            <w:tabs>
              <w:tab w:val="num" w:pos="360"/>
              <w:tab w:val="left" w:pos="540"/>
              <w:tab w:val="left" w:pos="1440"/>
              <w:tab w:val="left" w:pos="1800"/>
            </w:tabs>
            <w:overflowPunct w:val="0"/>
            <w:autoSpaceDE w:val="0"/>
            <w:autoSpaceDN w:val="0"/>
            <w:adjustRightInd w:val="0"/>
            <w:spacing w:before="40"/>
            <w:ind w:left="360" w:hanging="360"/>
            <w:textAlignment w:val="baseline"/>
          </w:pPr>
        </w:pPrChange>
      </w:pPr>
      <w:ins w:id="55" w:author="Dirk Pauwels" w:date="2018-01-16T11:01:00Z">
        <w:r w:rsidRPr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55EC">
          <w:rPr>
            <w:rFonts w:ascii="Arial" w:hAnsi="Arial" w:cs="Arial"/>
            <w:sz w:val="18"/>
            <w:szCs w:val="18"/>
            <w:rPrChange w:id="56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 w:rsidRPr="007755EC">
          <w:rPr>
            <w:rFonts w:ascii="Arial" w:hAnsi="Arial" w:cs="Arial"/>
            <w:sz w:val="18"/>
            <w:szCs w:val="18"/>
            <w:rPrChange w:id="57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separate"/>
        </w:r>
        <w:r w:rsidRPr="007755EC">
          <w:rPr>
            <w:rFonts w:ascii="Arial" w:hAnsi="Arial" w:cs="Arial"/>
            <w:sz w:val="18"/>
            <w:szCs w:val="18"/>
            <w:rPrChange w:id="58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end"/>
        </w:r>
        <w:r w:rsidRPr="007755EC">
          <w:rPr>
            <w:rFonts w:ascii="Arial" w:hAnsi="Arial" w:cs="Arial"/>
            <w:sz w:val="18"/>
            <w:szCs w:val="18"/>
          </w:rPr>
          <w:t xml:space="preserve"> </w:t>
        </w:r>
      </w:ins>
      <w:ins w:id="59" w:author="Dirk Pauwels" w:date="2018-01-16T11:03:00Z">
        <w:r>
          <w:rPr>
            <w:rFonts w:ascii="Arial" w:hAnsi="Arial" w:cs="Arial"/>
            <w:sz w:val="18"/>
            <w:szCs w:val="18"/>
          </w:rPr>
          <w:tab/>
        </w:r>
      </w:ins>
      <w:ins w:id="60" w:author="Dirk Pauwels" w:date="2018-01-16T11:01:00Z">
        <w:r w:rsidRPr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55EC">
          <w:rPr>
            <w:rFonts w:ascii="Arial" w:hAnsi="Arial" w:cs="Arial"/>
            <w:sz w:val="18"/>
            <w:szCs w:val="18"/>
            <w:rPrChange w:id="61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 w:rsidRPr="007755EC">
          <w:rPr>
            <w:rFonts w:ascii="Arial" w:hAnsi="Arial" w:cs="Arial"/>
            <w:sz w:val="18"/>
            <w:szCs w:val="18"/>
            <w:rPrChange w:id="62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separate"/>
        </w:r>
        <w:r w:rsidRPr="007755EC">
          <w:rPr>
            <w:rFonts w:ascii="Arial" w:hAnsi="Arial" w:cs="Arial"/>
            <w:sz w:val="18"/>
            <w:szCs w:val="18"/>
            <w:rPrChange w:id="63" w:author="Dirk Pauwels" w:date="2018-01-16T11:03:00Z">
              <w:rPr>
                <w:rFonts w:ascii="Arial" w:hAnsi="Arial" w:cs="Arial"/>
                <w:sz w:val="18"/>
                <w:szCs w:val="18"/>
              </w:rPr>
            </w:rPrChange>
          </w:rPr>
          <w:fldChar w:fldCharType="end"/>
        </w:r>
        <w:r w:rsidRPr="007755EC">
          <w:rPr>
            <w:rFonts w:ascii="Arial" w:hAnsi="Arial" w:cs="Arial"/>
            <w:sz w:val="18"/>
            <w:szCs w:val="18"/>
          </w:rPr>
          <w:t xml:space="preserve">   BIA-data with fluid overload defined as 5 % increase in VE over baseline body weight</w:t>
        </w:r>
      </w:ins>
    </w:p>
    <w:p w14:paraId="33AB9D97" w14:textId="50CC1FE5" w:rsidR="008C02F8" w:rsidDel="007755EC" w:rsidRDefault="008C02F8" w:rsidP="00C7607E">
      <w:pPr>
        <w:numPr>
          <w:ilvl w:val="0"/>
          <w:numId w:val="11"/>
        </w:numPr>
        <w:tabs>
          <w:tab w:val="left" w:pos="-1440"/>
          <w:tab w:val="left" w:pos="-1350"/>
          <w:tab w:val="left" w:pos="900"/>
          <w:tab w:val="left" w:pos="1440"/>
          <w:tab w:val="left" w:pos="153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60"/>
        <w:textAlignment w:val="baseline"/>
        <w:rPr>
          <w:del w:id="64" w:author="Dirk Pauwels" w:date="2018-01-16T11:01:00Z"/>
          <w:rFonts w:ascii="Arial" w:hAnsi="Arial" w:cs="Arial"/>
          <w:sz w:val="18"/>
          <w:szCs w:val="18"/>
        </w:rPr>
      </w:pPr>
      <w:del w:id="65" w:author="Dirk Pauwels" w:date="2018-01-16T11:01:00Z">
        <w:r w:rsidRPr="00A77F75" w:rsidDel="007755EC">
          <w:rPr>
            <w:rFonts w:ascii="Arial" w:hAnsi="Arial" w:cs="Arial"/>
            <w:sz w:val="20"/>
            <w:szCs w:val="20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A77F75" w:rsidDel="007755EC">
          <w:rPr>
            <w:rFonts w:ascii="Arial" w:hAnsi="Arial" w:cs="Arial"/>
            <w:sz w:val="20"/>
            <w:szCs w:val="20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20"/>
            <w:szCs w:val="20"/>
          </w:rPr>
        </w:r>
        <w:r w:rsidR="00D048A5" w:rsidDel="007755EC">
          <w:rPr>
            <w:rFonts w:ascii="Arial" w:hAnsi="Arial" w:cs="Arial"/>
            <w:sz w:val="20"/>
            <w:szCs w:val="20"/>
          </w:rPr>
          <w:fldChar w:fldCharType="separate"/>
        </w:r>
        <w:r w:rsidRPr="00A77F75" w:rsidDel="007755EC">
          <w:rPr>
            <w:rFonts w:ascii="Arial" w:hAnsi="Arial" w:cs="Arial"/>
            <w:sz w:val="20"/>
            <w:szCs w:val="20"/>
          </w:rPr>
          <w:fldChar w:fldCharType="end"/>
        </w:r>
        <w:r w:rsidRPr="00A77F75" w:rsidDel="007755EC">
          <w:rPr>
            <w:rFonts w:ascii="Arial" w:hAnsi="Arial" w:cs="Arial"/>
            <w:sz w:val="20"/>
            <w:szCs w:val="20"/>
          </w:rPr>
          <w:tab/>
        </w:r>
        <w:r w:rsidRPr="00A77F75" w:rsidDel="007755EC">
          <w:rPr>
            <w:rFonts w:ascii="Arial" w:hAnsi="Arial" w:cs="Arial"/>
            <w:sz w:val="20"/>
            <w:szCs w:val="20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A77F75" w:rsidDel="007755EC">
          <w:rPr>
            <w:rFonts w:ascii="Arial" w:hAnsi="Arial" w:cs="Arial"/>
            <w:sz w:val="20"/>
            <w:szCs w:val="20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20"/>
            <w:szCs w:val="20"/>
          </w:rPr>
        </w:r>
        <w:r w:rsidR="00D048A5" w:rsidDel="007755EC">
          <w:rPr>
            <w:rFonts w:ascii="Arial" w:hAnsi="Arial" w:cs="Arial"/>
            <w:sz w:val="20"/>
            <w:szCs w:val="20"/>
          </w:rPr>
          <w:fldChar w:fldCharType="separate"/>
        </w:r>
        <w:r w:rsidRPr="00A77F75" w:rsidDel="007755EC">
          <w:rPr>
            <w:rFonts w:ascii="Arial" w:hAnsi="Arial" w:cs="Arial"/>
            <w:sz w:val="20"/>
            <w:szCs w:val="20"/>
          </w:rPr>
          <w:fldChar w:fldCharType="end"/>
        </w:r>
        <w:r w:rsidRPr="00A77F75" w:rsidDel="007755EC">
          <w:rPr>
            <w:rFonts w:ascii="Arial" w:hAnsi="Arial" w:cs="Arial"/>
            <w:sz w:val="20"/>
            <w:szCs w:val="20"/>
          </w:rPr>
          <w:tab/>
        </w:r>
        <w:r w:rsidR="005864CF" w:rsidRPr="00B86DB7" w:rsidDel="007755EC">
          <w:rPr>
            <w:rFonts w:ascii="Arial" w:hAnsi="Arial" w:cs="Arial"/>
            <w:sz w:val="18"/>
            <w:szCs w:val="18"/>
          </w:rPr>
          <w:delText>Patients with sepsis/septic shock</w:delText>
        </w:r>
      </w:del>
    </w:p>
    <w:p w14:paraId="59C97B00" w14:textId="38B4EECD" w:rsidR="00491B61" w:rsidDel="007755EC" w:rsidRDefault="00491B61" w:rsidP="00491B61">
      <w:pPr>
        <w:numPr>
          <w:ilvl w:val="0"/>
          <w:numId w:val="11"/>
        </w:numPr>
        <w:tabs>
          <w:tab w:val="left" w:pos="-1440"/>
          <w:tab w:val="left" w:pos="-1350"/>
          <w:tab w:val="left" w:pos="900"/>
          <w:tab w:val="left" w:pos="1440"/>
          <w:tab w:val="left" w:pos="153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60"/>
        <w:textAlignment w:val="baseline"/>
        <w:rPr>
          <w:del w:id="66" w:author="Dirk Pauwels" w:date="2018-01-16T11:01:00Z"/>
          <w:rFonts w:ascii="Arial" w:hAnsi="Arial" w:cs="Arial"/>
          <w:sz w:val="18"/>
          <w:szCs w:val="18"/>
        </w:rPr>
      </w:pPr>
      <w:del w:id="67" w:author="Dirk Pauwels" w:date="2018-01-16T11:01:00Z">
        <w:r w:rsidRPr="00A77F75" w:rsidDel="007755EC">
          <w:rPr>
            <w:rFonts w:ascii="Arial" w:hAnsi="Arial" w:cs="Arial"/>
            <w:sz w:val="20"/>
            <w:szCs w:val="20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A77F75" w:rsidDel="007755EC">
          <w:rPr>
            <w:rFonts w:ascii="Arial" w:hAnsi="Arial" w:cs="Arial"/>
            <w:sz w:val="20"/>
            <w:szCs w:val="20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20"/>
            <w:szCs w:val="20"/>
          </w:rPr>
        </w:r>
        <w:r w:rsidR="00D048A5" w:rsidDel="007755EC">
          <w:rPr>
            <w:rFonts w:ascii="Arial" w:hAnsi="Arial" w:cs="Arial"/>
            <w:sz w:val="20"/>
            <w:szCs w:val="20"/>
          </w:rPr>
          <w:fldChar w:fldCharType="separate"/>
        </w:r>
        <w:r w:rsidRPr="00A77F75" w:rsidDel="007755EC">
          <w:rPr>
            <w:rFonts w:ascii="Arial" w:hAnsi="Arial" w:cs="Arial"/>
            <w:sz w:val="20"/>
            <w:szCs w:val="20"/>
          </w:rPr>
          <w:fldChar w:fldCharType="end"/>
        </w:r>
        <w:r w:rsidRPr="00A77F75" w:rsidDel="007755EC">
          <w:rPr>
            <w:rFonts w:ascii="Arial" w:hAnsi="Arial" w:cs="Arial"/>
            <w:sz w:val="20"/>
            <w:szCs w:val="20"/>
          </w:rPr>
          <w:tab/>
        </w:r>
        <w:r w:rsidRPr="00A77F75" w:rsidDel="007755EC">
          <w:rPr>
            <w:rFonts w:ascii="Arial" w:hAnsi="Arial" w:cs="Arial"/>
            <w:sz w:val="20"/>
            <w:szCs w:val="20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A77F75" w:rsidDel="007755EC">
          <w:rPr>
            <w:rFonts w:ascii="Arial" w:hAnsi="Arial" w:cs="Arial"/>
            <w:sz w:val="20"/>
            <w:szCs w:val="20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20"/>
            <w:szCs w:val="20"/>
          </w:rPr>
        </w:r>
        <w:r w:rsidR="00D048A5" w:rsidDel="007755EC">
          <w:rPr>
            <w:rFonts w:ascii="Arial" w:hAnsi="Arial" w:cs="Arial"/>
            <w:sz w:val="20"/>
            <w:szCs w:val="20"/>
          </w:rPr>
          <w:fldChar w:fldCharType="separate"/>
        </w:r>
        <w:r w:rsidRPr="00A77F75" w:rsidDel="007755EC">
          <w:rPr>
            <w:rFonts w:ascii="Arial" w:hAnsi="Arial" w:cs="Arial"/>
            <w:sz w:val="20"/>
            <w:szCs w:val="20"/>
          </w:rPr>
          <w:fldChar w:fldCharType="end"/>
        </w:r>
        <w:r w:rsidRPr="00A77F75" w:rsidDel="007755EC">
          <w:rPr>
            <w:rFonts w:ascii="Arial" w:hAnsi="Arial" w:cs="Arial"/>
            <w:sz w:val="20"/>
            <w:szCs w:val="20"/>
          </w:rPr>
          <w:tab/>
        </w:r>
        <w:r w:rsidDel="007755EC">
          <w:rPr>
            <w:rFonts w:ascii="Arial" w:hAnsi="Arial" w:cs="Arial"/>
            <w:sz w:val="18"/>
            <w:szCs w:val="18"/>
          </w:rPr>
          <w:delText xml:space="preserve">Patient is sedated and mechanically </w:delText>
        </w:r>
        <w:r w:rsidR="00877FB0" w:rsidDel="007755EC">
          <w:rPr>
            <w:rFonts w:ascii="Arial" w:hAnsi="Arial" w:cs="Arial"/>
            <w:sz w:val="18"/>
            <w:szCs w:val="18"/>
          </w:rPr>
          <w:delText>ventilated</w:delText>
        </w:r>
      </w:del>
    </w:p>
    <w:p w14:paraId="2180A457" w14:textId="49197A2F" w:rsidR="005B10A9" w:rsidRPr="00C43BC2" w:rsidDel="00CD6910" w:rsidRDefault="005B10A9">
      <w:pPr>
        <w:numPr>
          <w:ilvl w:val="0"/>
          <w:numId w:val="11"/>
        </w:numPr>
        <w:tabs>
          <w:tab w:val="left" w:pos="-1440"/>
          <w:tab w:val="left" w:pos="-1350"/>
          <w:tab w:val="left" w:pos="900"/>
          <w:tab w:val="left" w:pos="1440"/>
          <w:tab w:val="left" w:pos="153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60"/>
        <w:textAlignment w:val="baseline"/>
        <w:rPr>
          <w:del w:id="68" w:author="Dirk Pauwels" w:date="2018-01-15T10:09:00Z"/>
          <w:rFonts w:ascii="Arial" w:hAnsi="Arial" w:cs="Arial"/>
          <w:sz w:val="18"/>
          <w:szCs w:val="18"/>
        </w:rPr>
      </w:pPr>
      <w:del w:id="69" w:author="Dirk Pauwels" w:date="2018-01-16T11:01:00Z">
        <w:r w:rsidRPr="00C43BC2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C43BC2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C43BC2" w:rsidDel="007755EC">
          <w:rPr>
            <w:rFonts w:ascii="Arial" w:hAnsi="Arial" w:cs="Arial"/>
            <w:sz w:val="18"/>
            <w:szCs w:val="18"/>
          </w:rPr>
          <w:fldChar w:fldCharType="end"/>
        </w:r>
        <w:r w:rsidRPr="00C43BC2" w:rsidDel="007755EC">
          <w:rPr>
            <w:rFonts w:ascii="Arial" w:hAnsi="Arial" w:cs="Arial"/>
            <w:sz w:val="18"/>
            <w:szCs w:val="18"/>
          </w:rPr>
          <w:tab/>
        </w:r>
        <w:r w:rsidRPr="00C43BC2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C43BC2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C43BC2" w:rsidDel="007755EC">
          <w:rPr>
            <w:rFonts w:ascii="Arial" w:hAnsi="Arial" w:cs="Arial"/>
            <w:sz w:val="18"/>
            <w:szCs w:val="18"/>
          </w:rPr>
          <w:fldChar w:fldCharType="end"/>
        </w:r>
        <w:r w:rsidRPr="00C43BC2" w:rsidDel="007755EC">
          <w:rPr>
            <w:rFonts w:ascii="Arial" w:hAnsi="Arial" w:cs="Arial"/>
            <w:sz w:val="18"/>
            <w:szCs w:val="18"/>
          </w:rPr>
          <w:tab/>
        </w:r>
      </w:del>
      <w:del w:id="70" w:author="Dirk Pauwels" w:date="2018-01-15T10:09:00Z">
        <w:r w:rsidRPr="00C43BC2" w:rsidDel="00CD6910">
          <w:rPr>
            <w:rFonts w:ascii="Arial" w:hAnsi="Arial" w:cs="Arial"/>
            <w:sz w:val="18"/>
            <w:szCs w:val="18"/>
          </w:rPr>
          <w:delText xml:space="preserve">Patient with </w:delText>
        </w:r>
        <w:r w:rsidR="00B86DB7" w:rsidDel="00CD6910">
          <w:rPr>
            <w:rFonts w:ascii="Arial" w:hAnsi="Arial" w:cs="Arial"/>
            <w:sz w:val="18"/>
            <w:szCs w:val="18"/>
          </w:rPr>
          <w:delText>Acute Kidney Injury</w:delText>
        </w:r>
      </w:del>
    </w:p>
    <w:p w14:paraId="5F2D6250" w14:textId="71713676" w:rsidR="008C02F8" w:rsidDel="007755EC" w:rsidRDefault="008C02F8">
      <w:pPr>
        <w:numPr>
          <w:ilvl w:val="0"/>
          <w:numId w:val="11"/>
        </w:numPr>
        <w:tabs>
          <w:tab w:val="left" w:pos="-1440"/>
          <w:tab w:val="left" w:pos="-1350"/>
          <w:tab w:val="left" w:pos="900"/>
          <w:tab w:val="left" w:pos="1440"/>
          <w:tab w:val="left" w:pos="153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60"/>
        <w:textAlignment w:val="baseline"/>
        <w:rPr>
          <w:del w:id="71" w:author="Dirk Pauwels" w:date="2018-01-16T11:01:00Z"/>
          <w:rFonts w:ascii="Arial" w:hAnsi="Arial" w:cs="Arial"/>
          <w:sz w:val="18"/>
          <w:szCs w:val="18"/>
        </w:rPr>
        <w:pPrChange w:id="72" w:author="Dirk Pauwels" w:date="2018-01-15T10:09:00Z">
          <w:pPr>
            <w:numPr>
              <w:numId w:val="11"/>
            </w:numPr>
            <w:tabs>
              <w:tab w:val="left" w:pos="360"/>
              <w:tab w:val="left" w:pos="540"/>
              <w:tab w:val="left" w:pos="900"/>
              <w:tab w:val="left" w:pos="1440"/>
              <w:tab w:val="left" w:pos="1800"/>
            </w:tabs>
            <w:overflowPunct w:val="0"/>
            <w:autoSpaceDE w:val="0"/>
            <w:autoSpaceDN w:val="0"/>
            <w:adjustRightInd w:val="0"/>
            <w:spacing w:before="40"/>
            <w:ind w:left="900" w:hanging="353"/>
            <w:textAlignment w:val="baseline"/>
          </w:pPr>
        </w:pPrChange>
      </w:pPr>
      <w:del w:id="73" w:author="Dirk Pauwels" w:date="2018-01-15T10:09:00Z">
        <w:r w:rsidRPr="00C43BC2" w:rsidDel="00CD6910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C43BC2" w:rsidDel="00CD6910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>
          <w:rPr>
            <w:rFonts w:ascii="Arial" w:hAnsi="Arial" w:cs="Arial"/>
            <w:sz w:val="18"/>
            <w:szCs w:val="18"/>
          </w:rPr>
        </w:r>
        <w:r w:rsidR="00D048A5">
          <w:rPr>
            <w:rFonts w:ascii="Arial" w:hAnsi="Arial" w:cs="Arial"/>
            <w:sz w:val="18"/>
            <w:szCs w:val="18"/>
          </w:rPr>
          <w:fldChar w:fldCharType="separate"/>
        </w:r>
        <w:r w:rsidRPr="00C43BC2" w:rsidDel="00CD6910">
          <w:rPr>
            <w:rFonts w:ascii="Arial" w:hAnsi="Arial" w:cs="Arial"/>
            <w:sz w:val="18"/>
            <w:szCs w:val="18"/>
          </w:rPr>
          <w:fldChar w:fldCharType="end"/>
        </w:r>
        <w:r w:rsidRPr="00C43BC2" w:rsidDel="00CD6910">
          <w:rPr>
            <w:rFonts w:ascii="Arial" w:hAnsi="Arial" w:cs="Arial"/>
            <w:sz w:val="18"/>
            <w:szCs w:val="18"/>
          </w:rPr>
          <w:tab/>
        </w:r>
        <w:r w:rsidRPr="00C43BC2" w:rsidDel="00CD6910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C43BC2" w:rsidDel="00CD6910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>
          <w:rPr>
            <w:rFonts w:ascii="Arial" w:hAnsi="Arial" w:cs="Arial"/>
            <w:sz w:val="18"/>
            <w:szCs w:val="18"/>
          </w:rPr>
        </w:r>
        <w:r w:rsidR="00D048A5">
          <w:rPr>
            <w:rFonts w:ascii="Arial" w:hAnsi="Arial" w:cs="Arial"/>
            <w:sz w:val="18"/>
            <w:szCs w:val="18"/>
          </w:rPr>
          <w:fldChar w:fldCharType="separate"/>
        </w:r>
        <w:r w:rsidRPr="00C43BC2" w:rsidDel="00CD6910">
          <w:rPr>
            <w:rFonts w:ascii="Arial" w:hAnsi="Arial" w:cs="Arial"/>
            <w:sz w:val="18"/>
            <w:szCs w:val="18"/>
          </w:rPr>
          <w:fldChar w:fldCharType="end"/>
        </w:r>
        <w:r w:rsidRPr="00C43BC2" w:rsidDel="00CD6910">
          <w:rPr>
            <w:rFonts w:ascii="Arial" w:hAnsi="Arial" w:cs="Arial"/>
            <w:sz w:val="18"/>
            <w:szCs w:val="18"/>
          </w:rPr>
          <w:tab/>
        </w:r>
        <w:r w:rsidR="00A40EDB" w:rsidRPr="00C43BC2" w:rsidDel="00CD6910">
          <w:rPr>
            <w:rFonts w:ascii="Arial" w:hAnsi="Arial" w:cs="Arial"/>
            <w:sz w:val="18"/>
            <w:szCs w:val="18"/>
          </w:rPr>
          <w:delText xml:space="preserve">Patient </w:delText>
        </w:r>
        <w:r w:rsidR="00B86DB7" w:rsidDel="00CD6910">
          <w:rPr>
            <w:rFonts w:ascii="Arial" w:hAnsi="Arial" w:cs="Arial"/>
            <w:sz w:val="18"/>
            <w:szCs w:val="18"/>
          </w:rPr>
          <w:delText>with fluid overload with or without AKI</w:delText>
        </w:r>
        <w:r w:rsidRPr="00773F54" w:rsidDel="00CD6910">
          <w:rPr>
            <w:rFonts w:ascii="Arial" w:hAnsi="Arial" w:cs="Arial"/>
            <w:sz w:val="18"/>
            <w:szCs w:val="18"/>
          </w:rPr>
          <w:delText>.</w:delText>
        </w:r>
      </w:del>
    </w:p>
    <w:p w14:paraId="6B21868E" w14:textId="4CA945D9" w:rsidR="00B86DB7" w:rsidDel="00CD6910" w:rsidRDefault="00B86DB7" w:rsidP="00B86DB7">
      <w:pPr>
        <w:numPr>
          <w:ilvl w:val="0"/>
          <w:numId w:val="11"/>
        </w:numPr>
        <w:tabs>
          <w:tab w:val="left" w:pos="360"/>
          <w:tab w:val="left" w:pos="54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53"/>
        <w:textAlignment w:val="baseline"/>
        <w:rPr>
          <w:del w:id="74" w:author="Dirk Pauwels" w:date="2018-01-15T10:11:00Z"/>
          <w:rFonts w:ascii="Arial" w:hAnsi="Arial" w:cs="Arial"/>
          <w:sz w:val="18"/>
          <w:szCs w:val="18"/>
        </w:rPr>
      </w:pPr>
      <w:del w:id="75" w:author="Dirk Pauwels" w:date="2018-01-15T10:11:00Z">
        <w:r w:rsidRPr="00C43BC2" w:rsidDel="00CD6910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C43BC2" w:rsidDel="00CD6910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>
          <w:rPr>
            <w:rFonts w:ascii="Arial" w:hAnsi="Arial" w:cs="Arial"/>
            <w:sz w:val="18"/>
            <w:szCs w:val="18"/>
          </w:rPr>
        </w:r>
        <w:r w:rsidR="00D048A5">
          <w:rPr>
            <w:rFonts w:ascii="Arial" w:hAnsi="Arial" w:cs="Arial"/>
            <w:sz w:val="18"/>
            <w:szCs w:val="18"/>
          </w:rPr>
          <w:fldChar w:fldCharType="separate"/>
        </w:r>
        <w:r w:rsidRPr="00C43BC2" w:rsidDel="00CD6910">
          <w:rPr>
            <w:rFonts w:ascii="Arial" w:hAnsi="Arial" w:cs="Arial"/>
            <w:sz w:val="18"/>
            <w:szCs w:val="18"/>
          </w:rPr>
          <w:fldChar w:fldCharType="end"/>
        </w:r>
        <w:r w:rsidRPr="00C43BC2" w:rsidDel="00CD6910">
          <w:rPr>
            <w:rFonts w:ascii="Arial" w:hAnsi="Arial" w:cs="Arial"/>
            <w:sz w:val="18"/>
            <w:szCs w:val="18"/>
          </w:rPr>
          <w:tab/>
        </w:r>
        <w:r w:rsidRPr="00C43BC2" w:rsidDel="00CD6910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C43BC2" w:rsidDel="00CD6910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>
          <w:rPr>
            <w:rFonts w:ascii="Arial" w:hAnsi="Arial" w:cs="Arial"/>
            <w:sz w:val="18"/>
            <w:szCs w:val="18"/>
          </w:rPr>
        </w:r>
        <w:r w:rsidR="00D048A5">
          <w:rPr>
            <w:rFonts w:ascii="Arial" w:hAnsi="Arial" w:cs="Arial"/>
            <w:sz w:val="18"/>
            <w:szCs w:val="18"/>
          </w:rPr>
          <w:fldChar w:fldCharType="separate"/>
        </w:r>
        <w:r w:rsidRPr="00C43BC2" w:rsidDel="00CD6910">
          <w:rPr>
            <w:rFonts w:ascii="Arial" w:hAnsi="Arial" w:cs="Arial"/>
            <w:sz w:val="18"/>
            <w:szCs w:val="18"/>
          </w:rPr>
          <w:fldChar w:fldCharType="end"/>
        </w:r>
        <w:r w:rsidRPr="00C43BC2" w:rsidDel="00CD6910">
          <w:rPr>
            <w:rFonts w:ascii="Arial" w:hAnsi="Arial" w:cs="Arial"/>
            <w:sz w:val="18"/>
            <w:szCs w:val="18"/>
          </w:rPr>
          <w:tab/>
        </w:r>
      </w:del>
      <w:del w:id="76" w:author="Dirk Pauwels" w:date="2018-01-15T10:10:00Z">
        <w:r w:rsidDel="00CD6910">
          <w:rPr>
            <w:rFonts w:ascii="Arial" w:hAnsi="Arial" w:cs="Arial"/>
            <w:sz w:val="18"/>
            <w:szCs w:val="18"/>
          </w:rPr>
          <w:delText>positive PLR test</w:delText>
        </w:r>
        <w:r w:rsidRPr="00773F54" w:rsidDel="00CD6910">
          <w:rPr>
            <w:rFonts w:ascii="Arial" w:hAnsi="Arial" w:cs="Arial"/>
            <w:sz w:val="18"/>
            <w:szCs w:val="18"/>
          </w:rPr>
          <w:delText>.</w:delText>
        </w:r>
      </w:del>
    </w:p>
    <w:p w14:paraId="0033DA38" w14:textId="5B0BA296" w:rsidR="008C02F8" w:rsidRPr="00773F54" w:rsidDel="007755EC" w:rsidRDefault="008C02F8" w:rsidP="00773F54">
      <w:pPr>
        <w:numPr>
          <w:ilvl w:val="0"/>
          <w:numId w:val="11"/>
        </w:numPr>
        <w:tabs>
          <w:tab w:val="left" w:pos="360"/>
          <w:tab w:val="left" w:pos="1440"/>
          <w:tab w:val="left" w:pos="1800"/>
        </w:tabs>
        <w:spacing w:before="40"/>
        <w:ind w:left="907" w:hanging="360"/>
        <w:rPr>
          <w:del w:id="77" w:author="Dirk Pauwels" w:date="2018-01-16T11:01:00Z"/>
          <w:rFonts w:ascii="Arial" w:hAnsi="Arial" w:cs="Arial"/>
          <w:sz w:val="18"/>
          <w:szCs w:val="18"/>
        </w:rPr>
      </w:pPr>
      <w:del w:id="78" w:author="Dirk Pauwels" w:date="2018-01-16T11:01:00Z">
        <w:r w:rsidRPr="00773F54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3F54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773F54" w:rsidDel="007755EC">
          <w:rPr>
            <w:rFonts w:ascii="Arial" w:hAnsi="Arial" w:cs="Arial"/>
            <w:sz w:val="18"/>
            <w:szCs w:val="18"/>
          </w:rPr>
          <w:fldChar w:fldCharType="end"/>
        </w:r>
        <w:r w:rsidRPr="00773F54" w:rsidDel="007755EC">
          <w:rPr>
            <w:rFonts w:ascii="Arial" w:hAnsi="Arial" w:cs="Arial"/>
            <w:sz w:val="18"/>
            <w:szCs w:val="18"/>
          </w:rPr>
          <w:tab/>
        </w:r>
        <w:r w:rsidRPr="00773F54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3F54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773F54" w:rsidDel="007755EC">
          <w:rPr>
            <w:rFonts w:ascii="Arial" w:hAnsi="Arial" w:cs="Arial"/>
            <w:sz w:val="18"/>
            <w:szCs w:val="18"/>
          </w:rPr>
          <w:fldChar w:fldCharType="end"/>
        </w:r>
        <w:r w:rsidRPr="00773F54" w:rsidDel="007755EC">
          <w:rPr>
            <w:rFonts w:ascii="Arial" w:hAnsi="Arial" w:cs="Arial"/>
            <w:sz w:val="18"/>
            <w:szCs w:val="18"/>
          </w:rPr>
          <w:tab/>
        </w:r>
        <w:r w:rsidR="00B86DB7" w:rsidDel="007755EC">
          <w:rPr>
            <w:rFonts w:ascii="Arial" w:hAnsi="Arial" w:cs="Arial"/>
            <w:sz w:val="18"/>
            <w:szCs w:val="18"/>
          </w:rPr>
          <w:delText>Written informed consent</w:delText>
        </w:r>
        <w:r w:rsidRPr="00773F54" w:rsidDel="007755EC">
          <w:rPr>
            <w:rFonts w:ascii="Arial" w:hAnsi="Arial" w:cs="Arial"/>
            <w:sz w:val="18"/>
            <w:szCs w:val="18"/>
          </w:rPr>
          <w:delText>.</w:delText>
        </w:r>
      </w:del>
    </w:p>
    <w:p w14:paraId="604747B8" w14:textId="1B106B26" w:rsidR="008C02F8" w:rsidDel="007755EC" w:rsidRDefault="008C02F8" w:rsidP="00773F54">
      <w:pPr>
        <w:numPr>
          <w:ilvl w:val="0"/>
          <w:numId w:val="11"/>
        </w:numPr>
        <w:tabs>
          <w:tab w:val="left" w:pos="360"/>
          <w:tab w:val="left" w:pos="54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53"/>
        <w:textAlignment w:val="baseline"/>
        <w:rPr>
          <w:del w:id="79" w:author="Dirk Pauwels" w:date="2018-01-16T11:01:00Z"/>
          <w:rFonts w:ascii="Arial" w:hAnsi="Arial" w:cs="Arial"/>
          <w:sz w:val="18"/>
          <w:szCs w:val="18"/>
        </w:rPr>
      </w:pPr>
      <w:del w:id="80" w:author="Dirk Pauwels" w:date="2018-01-16T11:01:00Z">
        <w:r w:rsidRPr="00773F54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3F54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773F54" w:rsidDel="007755EC">
          <w:rPr>
            <w:rFonts w:ascii="Arial" w:hAnsi="Arial" w:cs="Arial"/>
            <w:sz w:val="18"/>
            <w:szCs w:val="18"/>
          </w:rPr>
          <w:fldChar w:fldCharType="end"/>
        </w:r>
        <w:r w:rsidRPr="00773F54" w:rsidDel="007755EC">
          <w:rPr>
            <w:rFonts w:ascii="Arial" w:hAnsi="Arial" w:cs="Arial"/>
            <w:sz w:val="18"/>
            <w:szCs w:val="18"/>
          </w:rPr>
          <w:tab/>
        </w:r>
        <w:r w:rsidRPr="00773F54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773F54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773F54" w:rsidDel="007755EC">
          <w:rPr>
            <w:rFonts w:ascii="Arial" w:hAnsi="Arial" w:cs="Arial"/>
            <w:sz w:val="18"/>
            <w:szCs w:val="18"/>
          </w:rPr>
          <w:fldChar w:fldCharType="end"/>
        </w:r>
        <w:r w:rsidRPr="00773F54" w:rsidDel="007755EC">
          <w:rPr>
            <w:rFonts w:ascii="Arial" w:hAnsi="Arial" w:cs="Arial"/>
            <w:sz w:val="18"/>
            <w:szCs w:val="18"/>
          </w:rPr>
          <w:tab/>
          <w:delText>Patient must be 18 years</w:delText>
        </w:r>
        <w:r w:rsidRPr="00017E1E" w:rsidDel="007755EC">
          <w:rPr>
            <w:rFonts w:ascii="Arial" w:hAnsi="Arial" w:cs="Arial"/>
            <w:sz w:val="18"/>
            <w:szCs w:val="18"/>
          </w:rPr>
          <w:delText xml:space="preserve"> old or older.</w:delText>
        </w:r>
      </w:del>
    </w:p>
    <w:p w14:paraId="29975296" w14:textId="7FCBC9EB" w:rsidR="008C02F8" w:rsidRPr="008C02F8" w:rsidRDefault="008C02F8" w:rsidP="006C4777">
      <w:pPr>
        <w:numPr>
          <w:ilvl w:val="0"/>
          <w:numId w:val="27"/>
        </w:numPr>
        <w:tabs>
          <w:tab w:val="left" w:pos="540"/>
          <w:tab w:val="left" w:pos="2436"/>
        </w:tabs>
        <w:spacing w:before="240"/>
        <w:rPr>
          <w:rFonts w:ascii="Arial" w:hAnsi="Arial" w:cs="Arial"/>
          <w:b/>
          <w:sz w:val="20"/>
          <w:u w:val="single"/>
        </w:rPr>
      </w:pPr>
      <w:r w:rsidRPr="00BB1492">
        <w:rPr>
          <w:rFonts w:ascii="Arial" w:hAnsi="Arial"/>
          <w:b/>
          <w:sz w:val="20"/>
          <w:szCs w:val="20"/>
          <w:u w:val="single"/>
        </w:rPr>
        <w:t>E</w:t>
      </w:r>
      <w:r>
        <w:rPr>
          <w:rFonts w:ascii="Arial" w:hAnsi="Arial"/>
          <w:b/>
          <w:sz w:val="20"/>
          <w:szCs w:val="20"/>
          <w:u w:val="single"/>
        </w:rPr>
        <w:t>xclusi</w:t>
      </w:r>
      <w:ins w:id="81" w:author="Dirk Pauwels" w:date="2018-01-16T11:04:00Z">
        <w:r w:rsidR="007755EC">
          <w:rPr>
            <w:rFonts w:ascii="Arial" w:hAnsi="Arial"/>
            <w:b/>
            <w:sz w:val="20"/>
            <w:szCs w:val="20"/>
            <w:u w:val="single"/>
          </w:rPr>
          <w:t>o</w:t>
        </w:r>
      </w:ins>
      <w:del w:id="82" w:author="Dirk Pauwels" w:date="2018-01-16T11:02:00Z">
        <w:r w:rsidDel="007755EC">
          <w:rPr>
            <w:rFonts w:ascii="Arial" w:hAnsi="Arial"/>
            <w:b/>
            <w:sz w:val="20"/>
            <w:szCs w:val="20"/>
            <w:u w:val="single"/>
          </w:rPr>
          <w:delText>o</w:delText>
        </w:r>
      </w:del>
      <w:r>
        <w:rPr>
          <w:rFonts w:ascii="Arial" w:hAnsi="Arial"/>
          <w:b/>
          <w:sz w:val="20"/>
          <w:szCs w:val="20"/>
          <w:u w:val="single"/>
        </w:rPr>
        <w:t>n</w:t>
      </w:r>
      <w:r w:rsidRPr="00BB1492">
        <w:rPr>
          <w:rFonts w:ascii="Arial" w:hAnsi="Arial"/>
          <w:b/>
          <w:sz w:val="20"/>
          <w:szCs w:val="20"/>
          <w:u w:val="single"/>
        </w:rPr>
        <w:t xml:space="preserve"> </w:t>
      </w:r>
      <w:r w:rsidR="00877FB0" w:rsidRPr="002C3285">
        <w:rPr>
          <w:rFonts w:ascii="Arial" w:hAnsi="Arial"/>
          <w:b/>
          <w:sz w:val="18"/>
          <w:szCs w:val="18"/>
          <w:u w:val="single"/>
        </w:rPr>
        <w:t>Criteria</w:t>
      </w:r>
      <w:r w:rsidR="00877FB0" w:rsidRPr="00017E1E">
        <w:rPr>
          <w:rFonts w:ascii="Arial" w:hAnsi="Arial"/>
          <w:sz w:val="18"/>
          <w:szCs w:val="18"/>
        </w:rPr>
        <w:t xml:space="preserve"> </w:t>
      </w:r>
      <w:del w:id="83" w:author="Dirk Pauwels" w:date="2018-01-16T11:03:00Z">
        <w:r w:rsidR="00877FB0" w:rsidRPr="00017E1E" w:rsidDel="007755EC">
          <w:rPr>
            <w:rFonts w:ascii="Arial" w:hAnsi="Arial"/>
            <w:sz w:val="18"/>
            <w:szCs w:val="18"/>
          </w:rPr>
          <w:delText>Candidates</w:delText>
        </w:r>
        <w:r w:rsidRPr="00017E1E" w:rsidDel="007755EC">
          <w:rPr>
            <w:rFonts w:ascii="Arial" w:hAnsi="Arial"/>
            <w:i/>
            <w:sz w:val="18"/>
            <w:szCs w:val="18"/>
          </w:rPr>
          <w:delText xml:space="preserve"> for this study who meet ANY of the following are not eligible for enrollment</w:delText>
        </w:r>
      </w:del>
    </w:p>
    <w:p w14:paraId="2D480635" w14:textId="77777777" w:rsidR="007C7ED6" w:rsidRPr="00017E1E" w:rsidRDefault="007C7ED6" w:rsidP="007C7ED6">
      <w:pPr>
        <w:tabs>
          <w:tab w:val="left" w:pos="810"/>
          <w:tab w:val="left" w:pos="1440"/>
          <w:tab w:val="left" w:pos="8640"/>
        </w:tabs>
        <w:spacing w:before="40"/>
        <w:rPr>
          <w:rFonts w:ascii="Arial" w:hAnsi="Arial" w:cs="Arial"/>
          <w:b/>
          <w:sz w:val="18"/>
          <w:szCs w:val="18"/>
        </w:rPr>
      </w:pPr>
      <w:r w:rsidRPr="00017E1E">
        <w:rPr>
          <w:rFonts w:ascii="Arial" w:hAnsi="Arial"/>
          <w:b/>
          <w:sz w:val="18"/>
          <w:szCs w:val="18"/>
        </w:rPr>
        <w:tab/>
        <w:t>NO</w:t>
      </w:r>
      <w:r w:rsidRPr="00017E1E">
        <w:rPr>
          <w:rFonts w:ascii="Arial" w:hAnsi="Arial"/>
          <w:b/>
          <w:sz w:val="18"/>
          <w:szCs w:val="18"/>
        </w:rPr>
        <w:tab/>
        <w:t>YES</w:t>
      </w:r>
    </w:p>
    <w:p w14:paraId="1EFA052A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84" w:author="Dirk Pauwels" w:date="2018-01-16T11:01:00Z"/>
          <w:rFonts w:ascii="Arial" w:hAnsi="Arial" w:cs="Arial"/>
          <w:sz w:val="18"/>
          <w:szCs w:val="18"/>
        </w:rPr>
      </w:pPr>
      <w:ins w:id="85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  <w:t>Patients with lactate &gt; 4mmol or rising lactate over last 6 hours</w:t>
        </w:r>
      </w:ins>
    </w:p>
    <w:p w14:paraId="78A4D7F9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86" w:author="Dirk Pauwels" w:date="2018-01-16T11:01:00Z"/>
          <w:rFonts w:ascii="Arial" w:hAnsi="Arial" w:cs="Arial"/>
          <w:sz w:val="18"/>
          <w:szCs w:val="18"/>
        </w:rPr>
      </w:pPr>
      <w:ins w:id="87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  <w:t>Patients with hypotension (MAP &lt;50mmHg) resistant to vasopressors</w:t>
        </w:r>
      </w:ins>
    </w:p>
    <w:p w14:paraId="66FE62BE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88" w:author="Dirk Pauwels" w:date="2018-01-16T11:01:00Z"/>
          <w:rFonts w:ascii="Arial" w:hAnsi="Arial" w:cs="Arial"/>
          <w:sz w:val="18"/>
          <w:szCs w:val="18"/>
        </w:rPr>
      </w:pPr>
      <w:ins w:id="89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Patients with vasopressor dose &gt; 0.3 µg/kg/min</w:t>
        </w:r>
      </w:ins>
    </w:p>
    <w:p w14:paraId="481EF375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90" w:author="Dirk Pauwels" w:date="2018-01-16T11:01:00Z"/>
          <w:rFonts w:ascii="Arial" w:hAnsi="Arial" w:cs="Arial"/>
          <w:sz w:val="18"/>
          <w:szCs w:val="18"/>
        </w:rPr>
      </w:pPr>
      <w:ins w:id="91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Patients with more than one vasopressor in use</w:t>
        </w:r>
      </w:ins>
    </w:p>
    <w:p w14:paraId="666EA093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92" w:author="Dirk Pauwels" w:date="2018-01-16T11:01:00Z"/>
          <w:rFonts w:ascii="Arial" w:hAnsi="Arial" w:cs="Arial"/>
          <w:sz w:val="18"/>
          <w:szCs w:val="18"/>
        </w:rPr>
      </w:pPr>
      <w:ins w:id="93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  <w:t xml:space="preserve">Patients with hypernatremia &gt; 155 </w:t>
        </w:r>
        <w:proofErr w:type="spellStart"/>
        <w:r w:rsidRPr="0034302F">
          <w:rPr>
            <w:rFonts w:ascii="Arial" w:hAnsi="Arial" w:cs="Arial"/>
            <w:sz w:val="18"/>
            <w:szCs w:val="18"/>
          </w:rPr>
          <w:t>mmol</w:t>
        </w:r>
        <w:proofErr w:type="spellEnd"/>
        <w:r w:rsidRPr="0034302F">
          <w:rPr>
            <w:rFonts w:ascii="Arial" w:hAnsi="Arial" w:cs="Arial"/>
            <w:sz w:val="18"/>
            <w:szCs w:val="18"/>
          </w:rPr>
          <w:t>/L. (= exclusion to be randomized in HSS group)</w:t>
        </w:r>
      </w:ins>
    </w:p>
    <w:p w14:paraId="3D1315C6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94" w:author="Dirk Pauwels" w:date="2018-01-16T11:01:00Z"/>
          <w:rFonts w:ascii="Arial" w:hAnsi="Arial" w:cs="Arial"/>
          <w:sz w:val="18"/>
          <w:szCs w:val="18"/>
        </w:rPr>
      </w:pPr>
      <w:ins w:id="95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  <w:t>Patients with Albumin level &gt; 25g/L. (= exclusion to be randomized in albumin 20 % group)</w:t>
        </w:r>
      </w:ins>
    </w:p>
    <w:p w14:paraId="203715C3" w14:textId="77777777" w:rsidR="007755EC" w:rsidRPr="0034302F" w:rsidRDefault="007755EC" w:rsidP="007755EC">
      <w:pPr>
        <w:numPr>
          <w:ilvl w:val="0"/>
          <w:numId w:val="12"/>
        </w:numPr>
        <w:tabs>
          <w:tab w:val="left" w:pos="540"/>
          <w:tab w:val="left" w:pos="900"/>
          <w:tab w:val="left" w:pos="1440"/>
          <w:tab w:val="left" w:pos="1800"/>
        </w:tabs>
        <w:spacing w:before="40"/>
        <w:ind w:left="907" w:hanging="360"/>
        <w:rPr>
          <w:ins w:id="96" w:author="Dirk Pauwels" w:date="2018-01-16T11:01:00Z"/>
          <w:rFonts w:ascii="Arial" w:hAnsi="Arial" w:cs="Arial"/>
          <w:sz w:val="18"/>
          <w:szCs w:val="18"/>
        </w:rPr>
      </w:pPr>
      <w:ins w:id="97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  <w:t xml:space="preserve">Patients with body weight&lt;40 kg (measured or estimated) </w:t>
        </w:r>
      </w:ins>
    </w:p>
    <w:p w14:paraId="7C4AA298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98" w:author="Dirk Pauwels" w:date="2018-01-16T11:01:00Z"/>
          <w:rFonts w:ascii="Arial" w:hAnsi="Arial" w:cs="Arial"/>
          <w:sz w:val="18"/>
          <w:szCs w:val="18"/>
        </w:rPr>
      </w:pPr>
      <w:ins w:id="99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  <w:t xml:space="preserve">Patients with </w:t>
        </w:r>
        <w:proofErr w:type="spellStart"/>
        <w:r>
          <w:rPr>
            <w:rFonts w:ascii="Arial" w:hAnsi="Arial" w:cs="Arial"/>
            <w:sz w:val="18"/>
            <w:szCs w:val="18"/>
          </w:rPr>
          <w:t>h</w:t>
        </w:r>
        <w:r w:rsidRPr="0034302F">
          <w:rPr>
            <w:rFonts w:ascii="Arial" w:hAnsi="Arial" w:cs="Arial"/>
            <w:sz w:val="18"/>
            <w:szCs w:val="18"/>
          </w:rPr>
          <w:t>yperchloremia</w:t>
        </w:r>
        <w:proofErr w:type="spellEnd"/>
        <w:r w:rsidRPr="0034302F">
          <w:rPr>
            <w:rFonts w:ascii="Arial" w:hAnsi="Arial" w:cs="Arial"/>
            <w:sz w:val="18"/>
            <w:szCs w:val="18"/>
          </w:rPr>
          <w:t xml:space="preserve"> &gt; 115 </w:t>
        </w:r>
        <w:proofErr w:type="spellStart"/>
        <w:r w:rsidRPr="0034302F">
          <w:rPr>
            <w:rFonts w:ascii="Arial" w:hAnsi="Arial" w:cs="Arial"/>
            <w:sz w:val="18"/>
            <w:szCs w:val="18"/>
          </w:rPr>
          <w:t>mmol</w:t>
        </w:r>
        <w:proofErr w:type="spellEnd"/>
        <w:r w:rsidRPr="0034302F">
          <w:rPr>
            <w:rFonts w:ascii="Arial" w:hAnsi="Arial" w:cs="Arial"/>
            <w:sz w:val="18"/>
            <w:szCs w:val="18"/>
          </w:rPr>
          <w:t>/l. (= exclusion to be randomized in HSS group)</w:t>
        </w:r>
      </w:ins>
    </w:p>
    <w:p w14:paraId="564C895E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100" w:author="Dirk Pauwels" w:date="2018-01-16T11:01:00Z"/>
          <w:rFonts w:ascii="Arial" w:hAnsi="Arial" w:cs="Arial"/>
          <w:sz w:val="18"/>
          <w:szCs w:val="18"/>
        </w:rPr>
      </w:pPr>
      <w:ins w:id="101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Start of </w:t>
        </w:r>
        <w:proofErr w:type="spellStart"/>
        <w:r w:rsidRPr="0034302F">
          <w:rPr>
            <w:rFonts w:ascii="Arial" w:hAnsi="Arial" w:cs="Arial"/>
            <w:sz w:val="18"/>
            <w:szCs w:val="18"/>
          </w:rPr>
          <w:t>deresuscitation</w:t>
        </w:r>
        <w:proofErr w:type="spellEnd"/>
        <w:r w:rsidRPr="0034302F">
          <w:rPr>
            <w:rFonts w:ascii="Arial" w:hAnsi="Arial" w:cs="Arial"/>
            <w:sz w:val="18"/>
            <w:szCs w:val="18"/>
          </w:rPr>
          <w:t xml:space="preserve"> beyond day 5</w:t>
        </w:r>
      </w:ins>
    </w:p>
    <w:p w14:paraId="513EC792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102" w:author="Dirk Pauwels" w:date="2018-01-16T11:01:00Z"/>
          <w:rFonts w:ascii="Arial" w:hAnsi="Arial" w:cs="Arial"/>
          <w:sz w:val="18"/>
          <w:szCs w:val="18"/>
        </w:rPr>
      </w:pPr>
      <w:ins w:id="103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ab/>
          <w:t>Female patient is pregnant/breastfeeding.</w:t>
        </w:r>
      </w:ins>
    </w:p>
    <w:p w14:paraId="707AFF82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104" w:author="Dirk Pauwels" w:date="2018-01-16T11:01:00Z"/>
          <w:rFonts w:ascii="Arial" w:hAnsi="Arial" w:cs="Arial"/>
          <w:sz w:val="18"/>
          <w:szCs w:val="18"/>
        </w:rPr>
      </w:pPr>
      <w:ins w:id="105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Diabetic ketoacidosis or hyperosmolar hyperglycemic state</w:t>
        </w:r>
      </w:ins>
    </w:p>
    <w:p w14:paraId="39A90567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106" w:author="Dirk Pauwels" w:date="2018-01-16T11:01:00Z"/>
          <w:rFonts w:ascii="Arial" w:hAnsi="Arial" w:cs="Arial"/>
          <w:sz w:val="18"/>
          <w:szCs w:val="18"/>
        </w:rPr>
      </w:pPr>
      <w:ins w:id="107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Non-traumatic subarachnoid hemorrhage</w:t>
        </w:r>
      </w:ins>
    </w:p>
    <w:p w14:paraId="24411EE8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108" w:author="Dirk Pauwels" w:date="2018-01-16T11:01:00Z"/>
          <w:rFonts w:ascii="Arial" w:hAnsi="Arial" w:cs="Arial"/>
          <w:sz w:val="18"/>
          <w:szCs w:val="18"/>
        </w:rPr>
      </w:pPr>
      <w:ins w:id="109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Cardiogenic shock</w:t>
        </w:r>
      </w:ins>
    </w:p>
    <w:p w14:paraId="714B5FA1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110" w:author="Dirk Pauwels" w:date="2018-01-16T11:01:00Z"/>
          <w:rFonts w:ascii="Arial" w:hAnsi="Arial" w:cs="Arial"/>
          <w:sz w:val="18"/>
          <w:szCs w:val="18"/>
        </w:rPr>
      </w:pPr>
      <w:ins w:id="111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Suspected or proven active diabetes insipidus (administration of desmopressin within 24 hours)</w:t>
        </w:r>
      </w:ins>
    </w:p>
    <w:p w14:paraId="73A089EA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112" w:author="Dirk Pauwels" w:date="2018-01-16T11:01:00Z"/>
          <w:rFonts w:ascii="Arial" w:hAnsi="Arial" w:cs="Arial"/>
          <w:sz w:val="18"/>
          <w:szCs w:val="18"/>
        </w:rPr>
      </w:pPr>
      <w:ins w:id="113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Suspected or proven SIADH</w:t>
        </w:r>
      </w:ins>
    </w:p>
    <w:p w14:paraId="70D7BB88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114" w:author="Dirk Pauwels" w:date="2018-01-16T11:01:00Z"/>
          <w:rFonts w:ascii="Arial" w:hAnsi="Arial" w:cs="Arial"/>
          <w:sz w:val="18"/>
          <w:szCs w:val="18"/>
        </w:rPr>
      </w:pPr>
      <w:ins w:id="115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Expected to die within 24 hours</w:t>
        </w:r>
      </w:ins>
    </w:p>
    <w:p w14:paraId="1F425568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116" w:author="Dirk Pauwels" w:date="2018-01-16T11:01:00Z"/>
          <w:rFonts w:ascii="Arial" w:hAnsi="Arial" w:cs="Arial"/>
          <w:sz w:val="18"/>
          <w:szCs w:val="18"/>
        </w:rPr>
      </w:pPr>
      <w:ins w:id="117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Refusal of consent</w:t>
        </w:r>
      </w:ins>
    </w:p>
    <w:p w14:paraId="4ED33A24" w14:textId="77777777" w:rsidR="007755EC" w:rsidRPr="0034302F" w:rsidRDefault="007755EC" w:rsidP="007755EC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ins w:id="118" w:author="Dirk Pauwels" w:date="2018-01-16T11:01:00Z"/>
          <w:rFonts w:ascii="Arial" w:hAnsi="Arial" w:cs="Arial"/>
          <w:sz w:val="18"/>
          <w:szCs w:val="18"/>
        </w:rPr>
      </w:pPr>
      <w:ins w:id="119" w:author="Dirk Pauwels" w:date="2018-01-16T11:01:00Z"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   </w:t>
        </w:r>
        <w:r w:rsidRPr="0034302F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34302F">
          <w:rPr>
            <w:rFonts w:ascii="Arial" w:hAnsi="Arial" w:cs="Arial"/>
            <w:sz w:val="18"/>
            <w:szCs w:val="18"/>
          </w:rPr>
          <w:instrText xml:space="preserve"> FORMCHECKBOX </w:instrText>
        </w:r>
        <w:r>
          <w:rPr>
            <w:rFonts w:ascii="Arial" w:hAnsi="Arial" w:cs="Arial"/>
            <w:sz w:val="18"/>
            <w:szCs w:val="18"/>
          </w:rPr>
        </w:r>
        <w:r>
          <w:rPr>
            <w:rFonts w:ascii="Arial" w:hAnsi="Arial" w:cs="Arial"/>
            <w:sz w:val="18"/>
            <w:szCs w:val="18"/>
          </w:rPr>
          <w:fldChar w:fldCharType="separate"/>
        </w:r>
        <w:r w:rsidRPr="0034302F">
          <w:rPr>
            <w:rFonts w:ascii="Arial" w:hAnsi="Arial" w:cs="Arial"/>
            <w:sz w:val="18"/>
            <w:szCs w:val="18"/>
          </w:rPr>
          <w:fldChar w:fldCharType="end"/>
        </w:r>
        <w:r w:rsidRPr="0034302F">
          <w:rPr>
            <w:rFonts w:ascii="Arial" w:hAnsi="Arial" w:cs="Arial"/>
            <w:sz w:val="18"/>
            <w:szCs w:val="18"/>
          </w:rPr>
          <w:t xml:space="preserve">   Inability of personal consulted to understand written verbal information and for whom no interpreter is</w:t>
        </w:r>
      </w:ins>
    </w:p>
    <w:p w14:paraId="186A5C3C" w14:textId="77777777" w:rsidR="007755EC" w:rsidRPr="0034302F" w:rsidRDefault="007755EC" w:rsidP="007755EC">
      <w:p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/>
        <w:textAlignment w:val="baseline"/>
        <w:rPr>
          <w:ins w:id="120" w:author="Dirk Pauwels" w:date="2018-01-16T11:01:00Z"/>
          <w:rFonts w:ascii="Arial" w:hAnsi="Arial" w:cs="Arial"/>
          <w:sz w:val="18"/>
          <w:szCs w:val="18"/>
        </w:rPr>
      </w:pPr>
      <w:ins w:id="121" w:author="Dirk Pauwels" w:date="2018-01-16T11:01:00Z">
        <w:r w:rsidRPr="0034302F">
          <w:rPr>
            <w:rFonts w:ascii="Arial" w:hAnsi="Arial" w:cs="Arial"/>
            <w:sz w:val="18"/>
            <w:szCs w:val="18"/>
          </w:rPr>
          <w:t xml:space="preserve">                 available </w:t>
        </w:r>
      </w:ins>
    </w:p>
    <w:p w14:paraId="3F22DE32" w14:textId="4C57569F" w:rsidR="007C7ED6" w:rsidRPr="00B42D8D" w:rsidDel="007755EC" w:rsidRDefault="007C7ED6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del w:id="122" w:author="Dirk Pauwels" w:date="2018-01-16T11:01:00Z"/>
          <w:rFonts w:ascii="Arial" w:hAnsi="Arial" w:cs="Arial"/>
          <w:sz w:val="18"/>
          <w:szCs w:val="18"/>
        </w:rPr>
      </w:pPr>
      <w:del w:id="123" w:author="Dirk Pauwels" w:date="2018-01-16T11:01:00Z">
        <w:r w:rsidRPr="00017E1E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017E1E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017E1E" w:rsidDel="007755EC">
          <w:rPr>
            <w:rFonts w:ascii="Arial" w:hAnsi="Arial" w:cs="Arial"/>
            <w:sz w:val="18"/>
            <w:szCs w:val="18"/>
          </w:rPr>
          <w:fldChar w:fldCharType="end"/>
        </w:r>
        <w:r w:rsidRPr="00017E1E" w:rsidDel="007755EC">
          <w:rPr>
            <w:rFonts w:ascii="Arial" w:hAnsi="Arial" w:cs="Arial"/>
            <w:sz w:val="18"/>
            <w:szCs w:val="18"/>
          </w:rPr>
          <w:tab/>
        </w:r>
        <w:r w:rsidRPr="00017E1E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017E1E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017E1E" w:rsidDel="007755EC">
          <w:rPr>
            <w:rFonts w:ascii="Arial" w:hAnsi="Arial" w:cs="Arial"/>
            <w:sz w:val="18"/>
            <w:szCs w:val="18"/>
          </w:rPr>
          <w:fldChar w:fldCharType="end"/>
        </w:r>
        <w:r w:rsidRPr="00017E1E" w:rsidDel="007755EC">
          <w:rPr>
            <w:rFonts w:ascii="Arial" w:hAnsi="Arial" w:cs="Arial"/>
            <w:sz w:val="18"/>
            <w:szCs w:val="18"/>
          </w:rPr>
          <w:tab/>
          <w:delText xml:space="preserve">Patients with </w:delText>
        </w:r>
        <w:r w:rsidR="00877FB0" w:rsidDel="007755EC">
          <w:rPr>
            <w:rFonts w:ascii="Arial" w:hAnsi="Arial" w:cs="Arial"/>
            <w:sz w:val="18"/>
            <w:szCs w:val="18"/>
          </w:rPr>
          <w:delText>lactate &gt;</w:delText>
        </w:r>
        <w:r w:rsidR="00B86DB7" w:rsidDel="007755EC">
          <w:rPr>
            <w:rFonts w:ascii="Arial" w:hAnsi="Arial" w:cs="Arial"/>
            <w:sz w:val="18"/>
            <w:szCs w:val="18"/>
          </w:rPr>
          <w:delText xml:space="preserve"> 4mmol</w:delText>
        </w:r>
        <w:r w:rsidRPr="00B42D8D" w:rsidDel="007755EC">
          <w:rPr>
            <w:rFonts w:ascii="Arial" w:hAnsi="Arial" w:cs="Arial"/>
            <w:sz w:val="18"/>
            <w:szCs w:val="18"/>
          </w:rPr>
          <w:delText>.</w:delText>
        </w:r>
        <w:r w:rsidR="00491B61" w:rsidDel="007755EC">
          <w:rPr>
            <w:rFonts w:ascii="Arial" w:hAnsi="Arial" w:cs="Arial"/>
            <w:sz w:val="18"/>
            <w:szCs w:val="18"/>
          </w:rPr>
          <w:delText xml:space="preserve"> Or rising lactate</w:delText>
        </w:r>
        <w:r w:rsidRPr="00B42D8D" w:rsidDel="007755EC">
          <w:rPr>
            <w:rFonts w:ascii="Arial" w:hAnsi="Arial" w:cs="Arial"/>
            <w:sz w:val="18"/>
            <w:szCs w:val="18"/>
          </w:rPr>
          <w:delText xml:space="preserve"> </w:delText>
        </w:r>
      </w:del>
    </w:p>
    <w:p w14:paraId="37B2EDD2" w14:textId="0D1E4EA2" w:rsidR="005B10A9" w:rsidRPr="00B42D8D" w:rsidDel="007755EC" w:rsidRDefault="005B10A9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del w:id="124" w:author="Dirk Pauwels" w:date="2018-01-16T11:01:00Z"/>
          <w:rFonts w:ascii="Arial" w:hAnsi="Arial" w:cs="Arial"/>
          <w:sz w:val="18"/>
          <w:szCs w:val="18"/>
        </w:rPr>
      </w:pPr>
      <w:del w:id="125" w:author="Dirk Pauwels" w:date="2018-01-16T11:01:00Z">
        <w:r w:rsidRPr="00B42D8D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B42D8D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B42D8D" w:rsidDel="007755EC">
          <w:rPr>
            <w:rFonts w:ascii="Arial" w:hAnsi="Arial" w:cs="Arial"/>
            <w:sz w:val="18"/>
            <w:szCs w:val="18"/>
          </w:rPr>
          <w:fldChar w:fldCharType="end"/>
        </w:r>
        <w:r w:rsidRPr="00B42D8D" w:rsidDel="007755EC">
          <w:rPr>
            <w:rFonts w:ascii="Arial" w:hAnsi="Arial" w:cs="Arial"/>
            <w:sz w:val="18"/>
            <w:szCs w:val="18"/>
          </w:rPr>
          <w:tab/>
        </w:r>
        <w:r w:rsidRPr="00B42D8D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B42D8D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B42D8D" w:rsidDel="007755EC">
          <w:rPr>
            <w:rFonts w:ascii="Arial" w:hAnsi="Arial" w:cs="Arial"/>
            <w:sz w:val="18"/>
            <w:szCs w:val="18"/>
          </w:rPr>
          <w:fldChar w:fldCharType="end"/>
        </w:r>
        <w:r w:rsidRPr="00B42D8D" w:rsidDel="007755EC">
          <w:rPr>
            <w:rFonts w:ascii="Arial" w:hAnsi="Arial" w:cs="Arial"/>
            <w:sz w:val="18"/>
            <w:szCs w:val="18"/>
          </w:rPr>
          <w:tab/>
        </w:r>
        <w:r w:rsidR="00877FB0" w:rsidRPr="00B42D8D" w:rsidDel="007755EC">
          <w:rPr>
            <w:rFonts w:ascii="Arial" w:hAnsi="Arial" w:cs="Arial"/>
            <w:sz w:val="18"/>
            <w:szCs w:val="18"/>
          </w:rPr>
          <w:delText>Patients</w:delText>
        </w:r>
        <w:r w:rsidR="00877FB0" w:rsidDel="007755EC">
          <w:rPr>
            <w:rFonts w:ascii="Arial" w:hAnsi="Arial" w:cs="Arial"/>
            <w:sz w:val="18"/>
            <w:szCs w:val="18"/>
          </w:rPr>
          <w:delText xml:space="preserve"> with</w:delText>
        </w:r>
        <w:r w:rsidR="00491B61" w:rsidDel="007755EC">
          <w:rPr>
            <w:rFonts w:ascii="Arial" w:hAnsi="Arial" w:cs="Arial"/>
            <w:sz w:val="18"/>
            <w:szCs w:val="18"/>
          </w:rPr>
          <w:delText xml:space="preserve"> hypotension (MAP &lt;50mmHg) resistant to vasopressors</w:delText>
        </w:r>
        <w:r w:rsidRPr="00B42D8D" w:rsidDel="007755EC">
          <w:rPr>
            <w:rFonts w:ascii="Arial" w:hAnsi="Arial" w:cs="Arial"/>
            <w:sz w:val="18"/>
            <w:szCs w:val="18"/>
          </w:rPr>
          <w:delText>.</w:delText>
        </w:r>
      </w:del>
    </w:p>
    <w:p w14:paraId="665A59F8" w14:textId="15B77678" w:rsidR="005B10A9" w:rsidDel="007755EC" w:rsidRDefault="005B10A9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del w:id="126" w:author="Dirk Pauwels" w:date="2018-01-16T11:01:00Z"/>
          <w:rFonts w:ascii="Arial" w:hAnsi="Arial" w:cs="Arial"/>
          <w:sz w:val="18"/>
          <w:szCs w:val="18"/>
        </w:rPr>
      </w:pPr>
      <w:del w:id="127" w:author="Dirk Pauwels" w:date="2018-01-16T11:01:00Z">
        <w:r w:rsidRPr="00B42D8D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B42D8D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B42D8D" w:rsidDel="007755EC">
          <w:rPr>
            <w:rFonts w:ascii="Arial" w:hAnsi="Arial" w:cs="Arial"/>
            <w:sz w:val="18"/>
            <w:szCs w:val="18"/>
          </w:rPr>
          <w:fldChar w:fldCharType="end"/>
        </w:r>
        <w:r w:rsidRPr="00B42D8D" w:rsidDel="007755EC">
          <w:rPr>
            <w:rFonts w:ascii="Arial" w:hAnsi="Arial" w:cs="Arial"/>
            <w:sz w:val="18"/>
            <w:szCs w:val="18"/>
          </w:rPr>
          <w:tab/>
        </w:r>
        <w:r w:rsidRPr="00B42D8D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B42D8D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B42D8D" w:rsidDel="007755EC">
          <w:rPr>
            <w:rFonts w:ascii="Arial" w:hAnsi="Arial" w:cs="Arial"/>
            <w:sz w:val="18"/>
            <w:szCs w:val="18"/>
          </w:rPr>
          <w:fldChar w:fldCharType="end"/>
        </w:r>
        <w:r w:rsidRPr="00B42D8D" w:rsidDel="007755EC">
          <w:rPr>
            <w:rFonts w:ascii="Arial" w:hAnsi="Arial" w:cs="Arial"/>
            <w:sz w:val="18"/>
            <w:szCs w:val="18"/>
          </w:rPr>
          <w:tab/>
          <w:delText xml:space="preserve">Patients </w:delText>
        </w:r>
        <w:r w:rsidR="00491B61" w:rsidDel="007755EC">
          <w:rPr>
            <w:rFonts w:ascii="Arial" w:hAnsi="Arial" w:cs="Arial"/>
            <w:sz w:val="18"/>
            <w:szCs w:val="18"/>
          </w:rPr>
          <w:delText>with hypernatremia &gt; 155 mmol/L</w:delText>
        </w:r>
        <w:r w:rsidRPr="00B42D8D" w:rsidDel="007755EC">
          <w:rPr>
            <w:rFonts w:ascii="Arial" w:hAnsi="Arial" w:cs="Arial"/>
            <w:sz w:val="18"/>
            <w:szCs w:val="18"/>
          </w:rPr>
          <w:delText>.</w:delText>
        </w:r>
      </w:del>
    </w:p>
    <w:p w14:paraId="333A6047" w14:textId="520C33EE" w:rsidR="00773F54" w:rsidRPr="00B42D8D" w:rsidDel="00CD6910" w:rsidRDefault="00773F54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del w:id="128" w:author="Dirk Pauwels" w:date="2018-01-15T10:13:00Z"/>
          <w:rFonts w:ascii="Arial" w:hAnsi="Arial" w:cs="Arial"/>
          <w:sz w:val="18"/>
          <w:szCs w:val="18"/>
        </w:rPr>
      </w:pPr>
      <w:del w:id="129" w:author="Dirk Pauwels" w:date="2018-01-16T11:01:00Z">
        <w:r w:rsidRPr="00B42D8D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B42D8D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B42D8D" w:rsidDel="007755EC">
          <w:rPr>
            <w:rFonts w:ascii="Arial" w:hAnsi="Arial" w:cs="Arial"/>
            <w:sz w:val="18"/>
            <w:szCs w:val="18"/>
          </w:rPr>
          <w:fldChar w:fldCharType="end"/>
        </w:r>
        <w:r w:rsidRPr="00B42D8D" w:rsidDel="007755EC">
          <w:rPr>
            <w:rFonts w:ascii="Arial" w:hAnsi="Arial" w:cs="Arial"/>
            <w:sz w:val="18"/>
            <w:szCs w:val="18"/>
          </w:rPr>
          <w:tab/>
        </w:r>
        <w:r w:rsidRPr="00B42D8D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B42D8D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B42D8D" w:rsidDel="007755EC">
          <w:rPr>
            <w:rFonts w:ascii="Arial" w:hAnsi="Arial" w:cs="Arial"/>
            <w:sz w:val="18"/>
            <w:szCs w:val="18"/>
          </w:rPr>
          <w:fldChar w:fldCharType="end"/>
        </w:r>
        <w:r w:rsidRPr="00B42D8D" w:rsidDel="007755EC">
          <w:rPr>
            <w:rFonts w:ascii="Arial" w:hAnsi="Arial" w:cs="Arial"/>
            <w:sz w:val="18"/>
            <w:szCs w:val="18"/>
          </w:rPr>
          <w:tab/>
        </w:r>
        <w:r w:rsidRPr="00773F54" w:rsidDel="007755EC">
          <w:rPr>
            <w:rFonts w:ascii="Arial" w:hAnsi="Arial" w:cs="Arial"/>
            <w:sz w:val="18"/>
            <w:szCs w:val="18"/>
          </w:rPr>
          <w:delText xml:space="preserve">Patients with </w:delText>
        </w:r>
        <w:r w:rsidR="004E7E56" w:rsidDel="007755EC">
          <w:rPr>
            <w:rFonts w:ascii="Arial" w:hAnsi="Arial" w:cs="Arial"/>
            <w:sz w:val="18"/>
            <w:szCs w:val="18"/>
          </w:rPr>
          <w:delText>Albumin level &gt;</w:delText>
        </w:r>
        <w:r w:rsidR="00491B61" w:rsidDel="007755EC">
          <w:rPr>
            <w:rFonts w:ascii="Arial" w:hAnsi="Arial" w:cs="Arial"/>
            <w:sz w:val="18"/>
            <w:szCs w:val="18"/>
          </w:rPr>
          <w:delText xml:space="preserve"> 25g/L</w:delText>
        </w:r>
        <w:r w:rsidRPr="00773F54" w:rsidDel="007755EC">
          <w:rPr>
            <w:rFonts w:ascii="Arial" w:hAnsi="Arial" w:cs="Arial"/>
            <w:sz w:val="18"/>
            <w:szCs w:val="18"/>
          </w:rPr>
          <w:delText>.</w:delText>
        </w:r>
      </w:del>
    </w:p>
    <w:p w14:paraId="618C4DD2" w14:textId="2D261122" w:rsidR="007C7ED6" w:rsidRPr="00CD6910" w:rsidDel="007755EC" w:rsidRDefault="007C7ED6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del w:id="130" w:author="Dirk Pauwels" w:date="2018-01-16T11:01:00Z"/>
          <w:rFonts w:ascii="Arial" w:hAnsi="Arial" w:cs="Arial"/>
          <w:sz w:val="18"/>
          <w:szCs w:val="18"/>
        </w:rPr>
        <w:pPrChange w:id="131" w:author="Dirk Pauwels" w:date="2018-01-15T10:13:00Z">
          <w:pPr>
            <w:numPr>
              <w:numId w:val="12"/>
            </w:numPr>
            <w:tabs>
              <w:tab w:val="left" w:pos="540"/>
              <w:tab w:val="left" w:pos="900"/>
              <w:tab w:val="left" w:pos="1440"/>
              <w:tab w:val="left" w:pos="1800"/>
            </w:tabs>
            <w:spacing w:before="40"/>
            <w:ind w:left="907" w:hanging="360"/>
          </w:pPr>
        </w:pPrChange>
      </w:pPr>
      <w:del w:id="132" w:author="Dirk Pauwels" w:date="2018-01-15T10:13:00Z">
        <w:r w:rsidRPr="00CD6910" w:rsidDel="00CD6910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CD6910" w:rsidDel="00CD6910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>
          <w:rPr>
            <w:rFonts w:ascii="Arial" w:hAnsi="Arial" w:cs="Arial"/>
            <w:sz w:val="18"/>
            <w:szCs w:val="18"/>
          </w:rPr>
        </w:r>
        <w:r w:rsidR="00D048A5">
          <w:rPr>
            <w:rFonts w:ascii="Arial" w:hAnsi="Arial" w:cs="Arial"/>
            <w:sz w:val="18"/>
            <w:szCs w:val="18"/>
          </w:rPr>
          <w:fldChar w:fldCharType="separate"/>
        </w:r>
        <w:r w:rsidRPr="00CD6910" w:rsidDel="00CD6910">
          <w:rPr>
            <w:rFonts w:ascii="Arial" w:hAnsi="Arial" w:cs="Arial"/>
            <w:sz w:val="18"/>
            <w:szCs w:val="18"/>
          </w:rPr>
          <w:fldChar w:fldCharType="end"/>
        </w:r>
        <w:r w:rsidRPr="00CD6910" w:rsidDel="00CD6910">
          <w:rPr>
            <w:rFonts w:ascii="Arial" w:hAnsi="Arial" w:cs="Arial"/>
            <w:sz w:val="18"/>
            <w:szCs w:val="18"/>
          </w:rPr>
          <w:tab/>
        </w:r>
        <w:r w:rsidRPr="00CD6910" w:rsidDel="00CD6910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CD6910" w:rsidDel="00CD6910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>
          <w:rPr>
            <w:rFonts w:ascii="Arial" w:hAnsi="Arial" w:cs="Arial"/>
            <w:sz w:val="18"/>
            <w:szCs w:val="18"/>
          </w:rPr>
        </w:r>
        <w:r w:rsidR="00D048A5">
          <w:rPr>
            <w:rFonts w:ascii="Arial" w:hAnsi="Arial" w:cs="Arial"/>
            <w:sz w:val="18"/>
            <w:szCs w:val="18"/>
          </w:rPr>
          <w:fldChar w:fldCharType="separate"/>
        </w:r>
        <w:r w:rsidRPr="00CD6910" w:rsidDel="00CD6910">
          <w:rPr>
            <w:rFonts w:ascii="Arial" w:hAnsi="Arial" w:cs="Arial"/>
            <w:sz w:val="18"/>
            <w:szCs w:val="18"/>
          </w:rPr>
          <w:fldChar w:fldCharType="end"/>
        </w:r>
        <w:r w:rsidRPr="00CD6910" w:rsidDel="00CD6910">
          <w:rPr>
            <w:rFonts w:ascii="Arial" w:hAnsi="Arial" w:cs="Arial"/>
            <w:sz w:val="18"/>
            <w:szCs w:val="18"/>
          </w:rPr>
          <w:tab/>
          <w:delText xml:space="preserve">Patients with aortic valve regurgitation. </w:delText>
        </w:r>
      </w:del>
      <w:del w:id="133" w:author="Dirk Pauwels" w:date="2018-01-16T11:01:00Z">
        <w:r w:rsidRPr="00CD6910" w:rsidDel="007755EC">
          <w:rPr>
            <w:rFonts w:ascii="Arial" w:hAnsi="Arial" w:cs="Arial"/>
            <w:sz w:val="18"/>
            <w:szCs w:val="18"/>
          </w:rPr>
          <w:delText xml:space="preserve"> </w:delText>
        </w:r>
      </w:del>
    </w:p>
    <w:p w14:paraId="5E925CCF" w14:textId="4E4A5301" w:rsidR="007C7ED6" w:rsidDel="007755EC" w:rsidRDefault="007C7ED6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del w:id="134" w:author="Dirk Pauwels" w:date="2018-01-16T11:01:00Z"/>
          <w:rFonts w:ascii="Arial" w:hAnsi="Arial" w:cs="Arial"/>
          <w:sz w:val="18"/>
          <w:szCs w:val="18"/>
        </w:rPr>
      </w:pPr>
      <w:del w:id="135" w:author="Dirk Pauwels" w:date="2018-01-16T11:01:00Z">
        <w:r w:rsidRPr="00017E1E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017E1E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017E1E" w:rsidDel="007755EC">
          <w:rPr>
            <w:rFonts w:ascii="Arial" w:hAnsi="Arial" w:cs="Arial"/>
            <w:sz w:val="18"/>
            <w:szCs w:val="18"/>
          </w:rPr>
          <w:fldChar w:fldCharType="end"/>
        </w:r>
        <w:r w:rsidRPr="00017E1E" w:rsidDel="007755EC">
          <w:rPr>
            <w:rFonts w:ascii="Arial" w:hAnsi="Arial" w:cs="Arial"/>
            <w:sz w:val="18"/>
            <w:szCs w:val="18"/>
          </w:rPr>
          <w:tab/>
        </w:r>
        <w:r w:rsidRPr="00017E1E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017E1E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017E1E" w:rsidDel="007755EC">
          <w:rPr>
            <w:rFonts w:ascii="Arial" w:hAnsi="Arial" w:cs="Arial"/>
            <w:sz w:val="18"/>
            <w:szCs w:val="18"/>
          </w:rPr>
          <w:fldChar w:fldCharType="end"/>
        </w:r>
        <w:r w:rsidRPr="00017E1E" w:rsidDel="007755EC">
          <w:rPr>
            <w:rFonts w:ascii="Arial" w:hAnsi="Arial" w:cs="Arial"/>
            <w:sz w:val="18"/>
            <w:szCs w:val="18"/>
          </w:rPr>
          <w:tab/>
          <w:delText>Patients</w:delText>
        </w:r>
        <w:r w:rsidR="00491B61" w:rsidDel="007755EC">
          <w:rPr>
            <w:rFonts w:ascii="Arial" w:hAnsi="Arial" w:cs="Arial"/>
            <w:sz w:val="18"/>
            <w:szCs w:val="18"/>
          </w:rPr>
          <w:delText xml:space="preserve"> </w:delText>
        </w:r>
        <w:r w:rsidR="00877FB0" w:rsidDel="007755EC">
          <w:rPr>
            <w:rFonts w:ascii="Arial" w:hAnsi="Arial" w:cs="Arial"/>
            <w:sz w:val="18"/>
            <w:szCs w:val="18"/>
          </w:rPr>
          <w:delText>with</w:delText>
        </w:r>
        <w:r w:rsidR="00491B61" w:rsidDel="007755EC">
          <w:rPr>
            <w:rFonts w:ascii="Arial" w:hAnsi="Arial" w:cs="Arial"/>
            <w:sz w:val="18"/>
            <w:szCs w:val="18"/>
          </w:rPr>
          <w:delText xml:space="preserve"> Hyperchloremia &gt; 115 mmol/l</w:delText>
        </w:r>
        <w:r w:rsidRPr="00017E1E" w:rsidDel="007755EC">
          <w:rPr>
            <w:rFonts w:ascii="Arial" w:hAnsi="Arial" w:cs="Arial"/>
            <w:sz w:val="18"/>
            <w:szCs w:val="18"/>
          </w:rPr>
          <w:delText>.</w:delText>
        </w:r>
      </w:del>
    </w:p>
    <w:p w14:paraId="228F27D0" w14:textId="3E535BEA" w:rsidR="00CD6910" w:rsidRPr="00CD6910" w:rsidDel="007755EC" w:rsidRDefault="006C4777">
      <w:pPr>
        <w:numPr>
          <w:ilvl w:val="0"/>
          <w:numId w:val="12"/>
        </w:numPr>
        <w:spacing w:before="100" w:beforeAutospacing="1" w:after="100" w:afterAutospacing="1"/>
        <w:rPr>
          <w:del w:id="136" w:author="Dirk Pauwels" w:date="2018-01-16T11:01:00Z"/>
          <w:rFonts w:ascii="Arial" w:hAnsi="Arial" w:cs="Arial"/>
          <w:sz w:val="18"/>
          <w:szCs w:val="18"/>
        </w:rPr>
        <w:pPrChange w:id="137" w:author="Dirk Pauwels" w:date="2018-01-15T10:11:00Z">
          <w:pPr>
            <w:numPr>
              <w:numId w:val="12"/>
            </w:numPr>
            <w:tabs>
              <w:tab w:val="left" w:pos="360"/>
              <w:tab w:val="left" w:pos="900"/>
              <w:tab w:val="left" w:pos="1440"/>
              <w:tab w:val="left" w:pos="1800"/>
            </w:tabs>
            <w:overflowPunct w:val="0"/>
            <w:autoSpaceDE w:val="0"/>
            <w:autoSpaceDN w:val="0"/>
            <w:adjustRightInd w:val="0"/>
            <w:spacing w:before="40"/>
            <w:ind w:left="907" w:hanging="360"/>
            <w:textAlignment w:val="baseline"/>
          </w:pPr>
        </w:pPrChange>
      </w:pPr>
      <w:del w:id="138" w:author="Dirk Pauwels" w:date="2018-01-16T11:01:00Z">
        <w:r w:rsidRPr="00017E1E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19"/>
              <w:enabled/>
              <w:calcOnExit w:val="0"/>
              <w:checkBox>
                <w:sizeAuto/>
                <w:default w:val="0"/>
              </w:checkBox>
            </w:ffData>
          </w:fldChar>
        </w:r>
        <w:r w:rsidRPr="00017E1E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Del="007755EC">
          <w:rPr>
            <w:rFonts w:ascii="Arial" w:hAnsi="Arial" w:cs="Arial"/>
            <w:sz w:val="18"/>
            <w:szCs w:val="18"/>
          </w:rPr>
        </w:r>
        <w:r w:rsidR="00D048A5" w:rsidDel="007755EC">
          <w:rPr>
            <w:rFonts w:ascii="Arial" w:hAnsi="Arial" w:cs="Arial"/>
            <w:sz w:val="18"/>
            <w:szCs w:val="18"/>
          </w:rPr>
          <w:fldChar w:fldCharType="separate"/>
        </w:r>
        <w:r w:rsidRPr="00017E1E" w:rsidDel="007755EC">
          <w:rPr>
            <w:rFonts w:ascii="Arial" w:hAnsi="Arial" w:cs="Arial"/>
            <w:sz w:val="18"/>
            <w:szCs w:val="18"/>
          </w:rPr>
          <w:fldChar w:fldCharType="end"/>
        </w:r>
        <w:r w:rsidR="007C7ED6" w:rsidRPr="00017E1E" w:rsidDel="007755EC">
          <w:rPr>
            <w:rFonts w:ascii="Arial" w:hAnsi="Arial" w:cs="Arial"/>
            <w:sz w:val="18"/>
            <w:szCs w:val="18"/>
          </w:rPr>
          <w:tab/>
        </w:r>
        <w:r w:rsidR="007C7ED6" w:rsidRPr="00CD6910" w:rsidDel="007755EC">
          <w:rPr>
            <w:rFonts w:ascii="Arial" w:hAnsi="Arial" w:cs="Arial"/>
            <w:sz w:val="18"/>
            <w:szCs w:val="18"/>
          </w:rPr>
          <w:fldChar w:fldCharType="begin">
            <w:ffData>
              <w:name w:val="Check20"/>
              <w:enabled/>
              <w:calcOnExit w:val="0"/>
              <w:checkBox>
                <w:sizeAuto/>
                <w:default w:val="0"/>
              </w:checkBox>
            </w:ffData>
          </w:fldChar>
        </w:r>
        <w:r w:rsidR="007C7ED6" w:rsidRPr="00CD6910" w:rsidDel="007755EC">
          <w:rPr>
            <w:rFonts w:ascii="Arial" w:hAnsi="Arial" w:cs="Arial"/>
            <w:sz w:val="18"/>
            <w:szCs w:val="18"/>
          </w:rPr>
          <w:delInstrText xml:space="preserve"> FORMCHECKBOX </w:delInstrText>
        </w:r>
        <w:r w:rsidR="00D048A5" w:rsidRPr="007755EC" w:rsidDel="007755EC">
          <w:rPr>
            <w:rFonts w:ascii="Arial" w:hAnsi="Arial" w:cs="Arial"/>
            <w:sz w:val="18"/>
            <w:szCs w:val="18"/>
          </w:rPr>
        </w:r>
        <w:r w:rsidR="00D048A5" w:rsidRPr="007755EC" w:rsidDel="007755EC">
          <w:rPr>
            <w:rFonts w:ascii="Arial" w:hAnsi="Arial" w:cs="Arial"/>
            <w:sz w:val="18"/>
            <w:szCs w:val="18"/>
          </w:rPr>
          <w:fldChar w:fldCharType="separate"/>
        </w:r>
        <w:r w:rsidR="007C7ED6" w:rsidRPr="007755EC" w:rsidDel="007755EC">
          <w:rPr>
            <w:rFonts w:ascii="Arial" w:hAnsi="Arial" w:cs="Arial"/>
            <w:sz w:val="18"/>
            <w:szCs w:val="18"/>
          </w:rPr>
          <w:fldChar w:fldCharType="end"/>
        </w:r>
        <w:r w:rsidR="007C7ED6" w:rsidRPr="00CD6910" w:rsidDel="007755EC">
          <w:rPr>
            <w:rFonts w:ascii="Arial" w:hAnsi="Arial" w:cs="Arial"/>
            <w:sz w:val="18"/>
            <w:szCs w:val="18"/>
          </w:rPr>
          <w:tab/>
        </w:r>
        <w:r w:rsidR="009923CB" w:rsidRPr="00CD6910" w:rsidDel="007755EC">
          <w:rPr>
            <w:rFonts w:ascii="Arial" w:hAnsi="Arial" w:cs="Arial"/>
            <w:sz w:val="18"/>
            <w:szCs w:val="18"/>
          </w:rPr>
          <w:delText>Fe</w:delText>
        </w:r>
        <w:r w:rsidR="009923CB" w:rsidRPr="00017E1E" w:rsidDel="007755EC">
          <w:rPr>
            <w:rFonts w:ascii="Arial" w:hAnsi="Arial" w:cs="Arial"/>
            <w:sz w:val="18"/>
            <w:szCs w:val="18"/>
          </w:rPr>
          <w:delText>male patient is pregnant</w:delText>
        </w:r>
        <w:r w:rsidR="00491B61" w:rsidDel="007755EC">
          <w:rPr>
            <w:rFonts w:ascii="Arial" w:hAnsi="Arial" w:cs="Arial"/>
            <w:sz w:val="18"/>
            <w:szCs w:val="18"/>
          </w:rPr>
          <w:delText>/</w:delText>
        </w:r>
        <w:r w:rsidR="00877FB0" w:rsidDel="007755EC">
          <w:rPr>
            <w:rFonts w:ascii="Arial" w:hAnsi="Arial" w:cs="Arial"/>
            <w:sz w:val="18"/>
            <w:szCs w:val="18"/>
          </w:rPr>
          <w:delText>breastfeeding</w:delText>
        </w:r>
        <w:r w:rsidR="009923CB" w:rsidDel="007755EC">
          <w:rPr>
            <w:rFonts w:ascii="Arial" w:hAnsi="Arial" w:cs="Arial"/>
            <w:sz w:val="18"/>
            <w:szCs w:val="18"/>
          </w:rPr>
          <w:delText>.</w:delText>
        </w:r>
      </w:del>
    </w:p>
    <w:p w14:paraId="7C476B18" w14:textId="77777777" w:rsidR="007C7ED6" w:rsidRPr="002C3285" w:rsidRDefault="007C7ED6" w:rsidP="007C7ED6">
      <w:pPr>
        <w:tabs>
          <w:tab w:val="left" w:pos="360"/>
          <w:tab w:val="left" w:pos="900"/>
          <w:tab w:val="left" w:pos="1440"/>
          <w:tab w:val="left" w:pos="1980"/>
        </w:tabs>
        <w:overflowPunct w:val="0"/>
        <w:autoSpaceDE w:val="0"/>
        <w:autoSpaceDN w:val="0"/>
        <w:adjustRightInd w:val="0"/>
        <w:spacing w:before="40"/>
        <w:ind w:left="540"/>
        <w:textAlignment w:val="baseline"/>
        <w:rPr>
          <w:rFonts w:ascii="Arial" w:hAnsi="Arial" w:cs="Arial"/>
          <w:sz w:val="16"/>
          <w:szCs w:val="16"/>
        </w:rPr>
      </w:pPr>
    </w:p>
    <w:p w14:paraId="5AE476B9" w14:textId="77777777" w:rsidR="006C4777" w:rsidRDefault="006C4777" w:rsidP="006C4777">
      <w:pPr>
        <w:pStyle w:val="Voettekst"/>
        <w:numPr>
          <w:ilvl w:val="0"/>
          <w:numId w:val="27"/>
        </w:numPr>
        <w:tabs>
          <w:tab w:val="clear" w:pos="4320"/>
          <w:tab w:val="clear" w:pos="8640"/>
          <w:tab w:val="left" w:pos="1861"/>
          <w:tab w:val="center" w:pos="5022"/>
          <w:tab w:val="right" w:pos="10422"/>
        </w:tabs>
        <w:spacing w:before="240"/>
        <w:rPr>
          <w:rFonts w:ascii="Arial" w:hAnsi="Arial" w:cs="Arial"/>
          <w:b/>
          <w:sz w:val="20"/>
          <w:szCs w:val="20"/>
          <w:u w:val="single"/>
        </w:rPr>
        <w:sectPr w:rsidR="006C4777" w:rsidSect="001B4F51">
          <w:headerReference w:type="even" r:id="rId8"/>
          <w:headerReference w:type="default" r:id="rId9"/>
          <w:footerReference w:type="default" r:id="rId10"/>
          <w:pgSz w:w="11909" w:h="16834" w:code="9"/>
          <w:pgMar w:top="317" w:right="864" w:bottom="1238" w:left="864" w:header="432" w:footer="288" w:gutter="0"/>
          <w:cols w:sep="1" w:space="720"/>
          <w:docGrid w:linePitch="360"/>
        </w:sectPr>
      </w:pPr>
    </w:p>
    <w:p w14:paraId="09AB6C8E" w14:textId="77777777" w:rsidR="007C7ED6" w:rsidRPr="007321BE" w:rsidRDefault="007C7ED6" w:rsidP="00850BE5">
      <w:pPr>
        <w:pStyle w:val="Voettekst"/>
        <w:numPr>
          <w:ilvl w:val="0"/>
          <w:numId w:val="27"/>
        </w:numPr>
        <w:tabs>
          <w:tab w:val="clear" w:pos="4320"/>
          <w:tab w:val="clear" w:pos="8640"/>
          <w:tab w:val="left" w:pos="1861"/>
          <w:tab w:val="center" w:pos="5022"/>
          <w:tab w:val="right" w:pos="10422"/>
        </w:tabs>
        <w:spacing w:before="120"/>
        <w:rPr>
          <w:rFonts w:ascii="Arial" w:hAnsi="Arial" w:cs="Arial"/>
          <w:sz w:val="22"/>
        </w:rPr>
      </w:pPr>
      <w:r w:rsidRPr="00850BE5">
        <w:rPr>
          <w:rFonts w:ascii="Arial" w:hAnsi="Arial" w:cs="Arial"/>
          <w:b/>
          <w:sz w:val="20"/>
          <w:szCs w:val="20"/>
        </w:rPr>
        <w:lastRenderedPageBreak/>
        <w:t xml:space="preserve">Date and Time of </w:t>
      </w:r>
      <w:r w:rsidR="00AC7326" w:rsidRPr="00850BE5">
        <w:rPr>
          <w:rFonts w:ascii="Arial" w:hAnsi="Arial" w:cs="Arial"/>
          <w:b/>
          <w:sz w:val="20"/>
          <w:szCs w:val="20"/>
        </w:rPr>
        <w:t>Informed Consent</w:t>
      </w:r>
      <w:r w:rsidRPr="009B6514">
        <w:rPr>
          <w:rFonts w:ascii="Arial" w:hAnsi="Arial" w:cs="Arial"/>
          <w:b/>
          <w:sz w:val="20"/>
          <w:szCs w:val="20"/>
        </w:rPr>
        <w:t>:</w:t>
      </w:r>
    </w:p>
    <w:p w14:paraId="107032CB" w14:textId="77777777" w:rsidR="007C7ED6" w:rsidRPr="009B6514" w:rsidRDefault="007C7ED6" w:rsidP="006C4777">
      <w:pPr>
        <w:pStyle w:val="Voettekst"/>
        <w:tabs>
          <w:tab w:val="clear" w:pos="4320"/>
          <w:tab w:val="clear" w:pos="8640"/>
          <w:tab w:val="left" w:pos="360"/>
          <w:tab w:val="left" w:pos="1861"/>
          <w:tab w:val="left" w:pos="3420"/>
          <w:tab w:val="center" w:pos="5022"/>
          <w:tab w:val="right" w:pos="10422"/>
        </w:tabs>
        <w:spacing w:before="200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0"/>
          <w:szCs w:val="22"/>
        </w:rPr>
        <w:tab/>
        <w:t>__ __ __/__ __/__ __ __ __</w:t>
      </w:r>
      <w:r>
        <w:rPr>
          <w:rFonts w:ascii="Arial" w:hAnsi="Arial" w:cs="Arial"/>
          <w:bCs/>
          <w:sz w:val="20"/>
          <w:szCs w:val="22"/>
        </w:rPr>
        <w:tab/>
        <w:t xml:space="preserve">__ __ </w:t>
      </w:r>
      <w:r w:rsidRPr="007321BE">
        <w:rPr>
          <w:rFonts w:ascii="Arial" w:hAnsi="Arial" w:cs="Arial"/>
          <w:b/>
          <w:bCs/>
          <w:sz w:val="20"/>
          <w:szCs w:val="22"/>
        </w:rPr>
        <w:t>:</w:t>
      </w:r>
      <w:r>
        <w:rPr>
          <w:rFonts w:ascii="Arial" w:hAnsi="Arial" w:cs="Arial"/>
          <w:bCs/>
          <w:sz w:val="20"/>
          <w:szCs w:val="22"/>
        </w:rPr>
        <w:t xml:space="preserve"> __ __</w:t>
      </w:r>
    </w:p>
    <w:p w14:paraId="3B5959DB" w14:textId="642C9E2B" w:rsidR="007C7ED6" w:rsidRDefault="007C7ED6" w:rsidP="007C7ED6">
      <w:pPr>
        <w:tabs>
          <w:tab w:val="left" w:pos="540"/>
          <w:tab w:val="left" w:pos="2160"/>
        </w:tabs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  <w:t xml:space="preserve">mmm     </w:t>
      </w:r>
      <w:proofErr w:type="spellStart"/>
      <w:r>
        <w:rPr>
          <w:rFonts w:ascii="Arial" w:hAnsi="Arial" w:cs="Arial"/>
          <w:bCs/>
          <w:sz w:val="20"/>
          <w:szCs w:val="22"/>
        </w:rPr>
        <w:t>dd</w:t>
      </w:r>
      <w:proofErr w:type="spellEnd"/>
      <w:r>
        <w:rPr>
          <w:rFonts w:ascii="Arial" w:hAnsi="Arial" w:cs="Arial"/>
          <w:bCs/>
          <w:sz w:val="20"/>
          <w:szCs w:val="22"/>
        </w:rPr>
        <w:t xml:space="preserve">        </w:t>
      </w:r>
      <w:proofErr w:type="spellStart"/>
      <w:r>
        <w:rPr>
          <w:rFonts w:ascii="Arial" w:hAnsi="Arial" w:cs="Arial"/>
          <w:bCs/>
          <w:sz w:val="20"/>
          <w:szCs w:val="22"/>
        </w:rPr>
        <w:t>yyyy</w:t>
      </w:r>
      <w:proofErr w:type="spellEnd"/>
      <w:r>
        <w:rPr>
          <w:rFonts w:ascii="Arial" w:hAnsi="Arial" w:cs="Arial"/>
          <w:bCs/>
          <w:sz w:val="20"/>
          <w:szCs w:val="22"/>
        </w:rPr>
        <w:tab/>
      </w:r>
      <w:r>
        <w:rPr>
          <w:rFonts w:ascii="Arial" w:hAnsi="Arial" w:cs="Arial"/>
          <w:bCs/>
          <w:sz w:val="20"/>
          <w:szCs w:val="22"/>
        </w:rPr>
        <w:tab/>
        <w:t xml:space="preserve">24 </w:t>
      </w:r>
      <w:r w:rsidR="00877FB0">
        <w:rPr>
          <w:rFonts w:ascii="Arial" w:hAnsi="Arial" w:cs="Arial"/>
          <w:bCs/>
          <w:sz w:val="20"/>
          <w:szCs w:val="22"/>
        </w:rPr>
        <w:t>hours</w:t>
      </w:r>
    </w:p>
    <w:p w14:paraId="6DD904AB" w14:textId="77777777" w:rsidR="00A829B9" w:rsidRPr="00A829B9" w:rsidRDefault="006C4777" w:rsidP="00A732B5">
      <w:pPr>
        <w:numPr>
          <w:ilvl w:val="0"/>
          <w:numId w:val="27"/>
        </w:numPr>
        <w:tabs>
          <w:tab w:val="left" w:pos="540"/>
          <w:tab w:val="left" w:pos="2436"/>
        </w:tabs>
        <w:spacing w:before="280"/>
        <w:rPr>
          <w:rFonts w:ascii="Arial" w:hAnsi="Arial" w:cs="Arial"/>
          <w:i/>
          <w:sz w:val="20"/>
        </w:rPr>
      </w:pPr>
      <w:r w:rsidRPr="00850BE5">
        <w:rPr>
          <w:rFonts w:ascii="Arial" w:hAnsi="Arial" w:cs="Arial"/>
          <w:b/>
          <w:sz w:val="20"/>
        </w:rPr>
        <w:t>Physical Assessment</w:t>
      </w:r>
      <w:r w:rsidRPr="00AC7326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3994F35B" w14:textId="77777777" w:rsidR="006C4777" w:rsidRDefault="00A829B9" w:rsidP="00A829B9">
      <w:pPr>
        <w:tabs>
          <w:tab w:val="left" w:pos="360"/>
          <w:tab w:val="left" w:pos="2436"/>
        </w:tabs>
        <w:spacing w:before="10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 w:rsidRPr="00A829B9">
        <w:rPr>
          <w:rFonts w:ascii="Arial" w:hAnsi="Arial" w:cs="Arial"/>
          <w:sz w:val="20"/>
          <w:szCs w:val="20"/>
        </w:rPr>
        <w:t xml:space="preserve">Date:  </w:t>
      </w:r>
      <w:r w:rsidR="006C4777" w:rsidRPr="00AC7326">
        <w:rPr>
          <w:rFonts w:ascii="Arial" w:hAnsi="Arial" w:cs="Arial"/>
          <w:bCs/>
          <w:sz w:val="18"/>
          <w:szCs w:val="18"/>
        </w:rPr>
        <w:t>__ __ __/__ __/__ __ __ __</w:t>
      </w:r>
    </w:p>
    <w:p w14:paraId="2248BECE" w14:textId="77777777" w:rsidR="00A829B9" w:rsidRPr="007A5394" w:rsidRDefault="00A829B9" w:rsidP="00A829B9">
      <w:pPr>
        <w:tabs>
          <w:tab w:val="left" w:pos="360"/>
          <w:tab w:val="left" w:pos="2436"/>
        </w:tabs>
        <w:rPr>
          <w:rFonts w:ascii="Arial" w:hAnsi="Arial" w:cs="Arial"/>
          <w:i/>
          <w:sz w:val="20"/>
        </w:rPr>
      </w:pPr>
      <w:r>
        <w:rPr>
          <w:rFonts w:ascii="Arial" w:hAnsi="Arial" w:cs="Arial"/>
          <w:bCs/>
          <w:sz w:val="20"/>
          <w:szCs w:val="22"/>
        </w:rPr>
        <w:tab/>
        <w:t xml:space="preserve">            mmm     </w:t>
      </w:r>
      <w:proofErr w:type="spellStart"/>
      <w:r>
        <w:rPr>
          <w:rFonts w:ascii="Arial" w:hAnsi="Arial" w:cs="Arial"/>
          <w:bCs/>
          <w:sz w:val="20"/>
          <w:szCs w:val="22"/>
        </w:rPr>
        <w:t>dd</w:t>
      </w:r>
      <w:proofErr w:type="spellEnd"/>
      <w:r>
        <w:rPr>
          <w:rFonts w:ascii="Arial" w:hAnsi="Arial" w:cs="Arial"/>
          <w:bCs/>
          <w:sz w:val="20"/>
          <w:szCs w:val="22"/>
        </w:rPr>
        <w:t xml:space="preserve">        </w:t>
      </w:r>
      <w:proofErr w:type="spellStart"/>
      <w:r>
        <w:rPr>
          <w:rFonts w:ascii="Arial" w:hAnsi="Arial" w:cs="Arial"/>
          <w:bCs/>
          <w:sz w:val="20"/>
          <w:szCs w:val="22"/>
        </w:rPr>
        <w:t>yyyy</w:t>
      </w:r>
      <w:proofErr w:type="spellEnd"/>
    </w:p>
    <w:p w14:paraId="5BCCA905" w14:textId="77777777" w:rsidR="006C4777" w:rsidRDefault="006C4777" w:rsidP="00A829B9">
      <w:pPr>
        <w:tabs>
          <w:tab w:val="left" w:pos="360"/>
          <w:tab w:val="left" w:pos="2436"/>
        </w:tabs>
        <w:spacing w:before="10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sz w:val="20"/>
        </w:rPr>
        <w:tab/>
      </w:r>
      <w:r w:rsidRPr="00A34F0D">
        <w:rPr>
          <w:rFonts w:ascii="Arial" w:hAnsi="Arial" w:cs="Arial"/>
          <w:sz w:val="20"/>
        </w:rPr>
        <w:t>Height</w:t>
      </w:r>
      <w:r>
        <w:rPr>
          <w:rFonts w:ascii="Arial" w:hAnsi="Arial" w:cs="Arial"/>
          <w:sz w:val="20"/>
        </w:rPr>
        <w:t xml:space="preserve">: </w:t>
      </w:r>
      <w:r w:rsidRPr="00A34F0D">
        <w:rPr>
          <w:rFonts w:ascii="Arial" w:hAnsi="Arial" w:cs="Arial"/>
          <w:sz w:val="20"/>
        </w:rPr>
        <w:t>____</w:t>
      </w:r>
      <w:r>
        <w:rPr>
          <w:rFonts w:ascii="Arial" w:hAnsi="Arial" w:cs="Arial"/>
          <w:sz w:val="20"/>
        </w:rPr>
        <w:t>__</w:t>
      </w:r>
      <w:r w:rsidRPr="00A34F0D">
        <w:rPr>
          <w:rFonts w:ascii="Arial" w:hAnsi="Arial" w:cs="Arial"/>
          <w:sz w:val="20"/>
        </w:rPr>
        <w:t>_</w:t>
      </w:r>
      <w:r w:rsidR="00A829B9">
        <w:rPr>
          <w:rFonts w:ascii="Arial" w:hAnsi="Arial" w:cs="Arial"/>
          <w:sz w:val="20"/>
        </w:rPr>
        <w:t>_ cm</w:t>
      </w:r>
    </w:p>
    <w:p w14:paraId="557D09E5" w14:textId="77777777" w:rsidR="006C4777" w:rsidRDefault="006C4777" w:rsidP="006C4777">
      <w:pPr>
        <w:tabs>
          <w:tab w:val="left" w:pos="360"/>
          <w:tab w:val="left" w:pos="2436"/>
        </w:tabs>
        <w:spacing w:before="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A34F0D">
        <w:rPr>
          <w:rFonts w:ascii="Arial" w:hAnsi="Arial" w:cs="Arial"/>
          <w:sz w:val="20"/>
        </w:rPr>
        <w:t>Weight</w:t>
      </w:r>
      <w:r>
        <w:rPr>
          <w:rFonts w:ascii="Arial" w:hAnsi="Arial" w:cs="Arial"/>
          <w:sz w:val="20"/>
        </w:rPr>
        <w:t xml:space="preserve">: </w:t>
      </w:r>
      <w:r w:rsidRPr="00A34F0D">
        <w:rPr>
          <w:rFonts w:ascii="Arial" w:hAnsi="Arial" w:cs="Arial"/>
          <w:sz w:val="20"/>
        </w:rPr>
        <w:t>___</w:t>
      </w:r>
      <w:r>
        <w:rPr>
          <w:rFonts w:ascii="Arial" w:hAnsi="Arial" w:cs="Arial"/>
          <w:sz w:val="20"/>
        </w:rPr>
        <w:t>__</w:t>
      </w:r>
      <w:r w:rsidRPr="00A34F0D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 kg</w:t>
      </w:r>
    </w:p>
    <w:p w14:paraId="38F1714E" w14:textId="77777777" w:rsidR="006C4777" w:rsidRDefault="006C4777" w:rsidP="006C4777">
      <w:pPr>
        <w:tabs>
          <w:tab w:val="left" w:pos="360"/>
          <w:tab w:val="left" w:pos="2436"/>
        </w:tabs>
        <w:spacing w:before="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Heart Rate: </w:t>
      </w:r>
      <w:r w:rsidRPr="00A34F0D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</w:t>
      </w:r>
      <w:r w:rsidRPr="00A34F0D">
        <w:rPr>
          <w:rFonts w:ascii="Arial" w:hAnsi="Arial" w:cs="Arial"/>
          <w:sz w:val="20"/>
        </w:rPr>
        <w:t>___</w:t>
      </w:r>
      <w:r>
        <w:rPr>
          <w:rFonts w:ascii="Arial" w:hAnsi="Arial" w:cs="Arial"/>
          <w:sz w:val="20"/>
        </w:rPr>
        <w:t>_ bpm</w:t>
      </w:r>
    </w:p>
    <w:p w14:paraId="21949262" w14:textId="77777777" w:rsidR="006C4777" w:rsidRDefault="006C4777" w:rsidP="006C4777">
      <w:pPr>
        <w:tabs>
          <w:tab w:val="left" w:pos="360"/>
          <w:tab w:val="left" w:pos="2436"/>
        </w:tabs>
        <w:spacing w:before="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Blood Pressure: </w:t>
      </w:r>
      <w:r w:rsidRPr="00A34F0D">
        <w:rPr>
          <w:rFonts w:ascii="Arial" w:hAnsi="Arial" w:cs="Arial"/>
          <w:sz w:val="20"/>
        </w:rPr>
        <w:t>_</w:t>
      </w:r>
      <w:r>
        <w:rPr>
          <w:rFonts w:ascii="Arial" w:hAnsi="Arial" w:cs="Arial"/>
          <w:sz w:val="20"/>
        </w:rPr>
        <w:t>__</w:t>
      </w:r>
      <w:r w:rsidRPr="00A34F0D">
        <w:rPr>
          <w:rFonts w:ascii="Arial" w:hAnsi="Arial" w:cs="Arial"/>
          <w:sz w:val="20"/>
        </w:rPr>
        <w:t>____</w:t>
      </w:r>
      <w:r>
        <w:rPr>
          <w:rFonts w:ascii="Arial" w:hAnsi="Arial" w:cs="Arial"/>
          <w:sz w:val="20"/>
        </w:rPr>
        <w:t xml:space="preserve">_ / </w:t>
      </w:r>
      <w:r w:rsidRPr="00A34F0D">
        <w:rPr>
          <w:rFonts w:ascii="Arial" w:hAnsi="Arial" w:cs="Arial"/>
          <w:sz w:val="20"/>
        </w:rPr>
        <w:t>___</w:t>
      </w:r>
      <w:r>
        <w:rPr>
          <w:rFonts w:ascii="Arial" w:hAnsi="Arial" w:cs="Arial"/>
          <w:sz w:val="20"/>
        </w:rPr>
        <w:t>__</w:t>
      </w:r>
      <w:r w:rsidRPr="00A34F0D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 mmHg</w:t>
      </w:r>
    </w:p>
    <w:p w14:paraId="5BC0734C" w14:textId="77777777" w:rsidR="006C4777" w:rsidRDefault="006C4777" w:rsidP="006C4777">
      <w:pPr>
        <w:tabs>
          <w:tab w:val="left" w:pos="540"/>
          <w:tab w:val="left" w:pos="2160"/>
        </w:tabs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A34F0D">
        <w:rPr>
          <w:rFonts w:ascii="Arial" w:hAnsi="Arial" w:cs="Arial"/>
          <w:i/>
          <w:sz w:val="16"/>
          <w:szCs w:val="16"/>
        </w:rPr>
        <w:t>Systolic</w:t>
      </w:r>
      <w:r w:rsidRPr="00A34F0D">
        <w:rPr>
          <w:rFonts w:ascii="Arial" w:hAnsi="Arial" w:cs="Arial"/>
          <w:i/>
          <w:sz w:val="20"/>
        </w:rPr>
        <w:t xml:space="preserve"> </w:t>
      </w:r>
      <w:r w:rsidRPr="007A5394">
        <w:rPr>
          <w:rFonts w:ascii="Arial" w:hAnsi="Arial" w:cs="Arial"/>
          <w:sz w:val="20"/>
        </w:rPr>
        <w:t>/</w:t>
      </w:r>
      <w:r w:rsidRPr="00A34F0D">
        <w:rPr>
          <w:rFonts w:ascii="Arial" w:hAnsi="Arial" w:cs="Arial"/>
          <w:i/>
          <w:sz w:val="20"/>
        </w:rPr>
        <w:t xml:space="preserve"> </w:t>
      </w:r>
      <w:r w:rsidRPr="00A34F0D">
        <w:rPr>
          <w:rFonts w:ascii="Arial" w:hAnsi="Arial" w:cs="Arial"/>
          <w:i/>
          <w:sz w:val="16"/>
          <w:szCs w:val="16"/>
        </w:rPr>
        <w:t>Diastolic</w:t>
      </w:r>
    </w:p>
    <w:p w14:paraId="0113FF35" w14:textId="77777777" w:rsidR="00850BE5" w:rsidRPr="00FA335F" w:rsidRDefault="00850BE5" w:rsidP="00A732B5">
      <w:pPr>
        <w:numPr>
          <w:ilvl w:val="0"/>
          <w:numId w:val="27"/>
        </w:numPr>
        <w:tabs>
          <w:tab w:val="left" w:pos="1260"/>
          <w:tab w:val="left" w:pos="2160"/>
          <w:tab w:val="left" w:pos="2436"/>
        </w:tabs>
        <w:spacing w:before="280" w:line="276" w:lineRule="auto"/>
        <w:rPr>
          <w:sz w:val="22"/>
        </w:rPr>
      </w:pPr>
      <w:r w:rsidRPr="00850BE5">
        <w:rPr>
          <w:rFonts w:ascii="Arial" w:hAnsi="Arial" w:cs="Arial"/>
          <w:b/>
          <w:sz w:val="20"/>
        </w:rPr>
        <w:t>Infection Assessment at Hospital Admission</w:t>
      </w:r>
      <w:r w:rsidR="00607295"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No infection</w:t>
      </w:r>
      <w:r>
        <w:rPr>
          <w:rFonts w:ascii="Arial" w:hAnsi="Arial" w:cs="Arial"/>
          <w:sz w:val="20"/>
          <w:szCs w:val="22"/>
        </w:rPr>
        <w:br/>
      </w:r>
      <w:r>
        <w:rPr>
          <w:rFonts w:ascii="Arial" w:hAnsi="Arial" w:cs="Arial"/>
          <w:sz w:val="20"/>
          <w:szCs w:val="22"/>
        </w:rPr>
        <w:lastRenderedPageBreak/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Infection Verified</w:t>
      </w:r>
      <w:r>
        <w:rPr>
          <w:rFonts w:ascii="Arial" w:hAnsi="Arial" w:cs="Arial"/>
          <w:sz w:val="20"/>
          <w:szCs w:val="22"/>
        </w:rPr>
        <w:br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Infection Suspected</w:t>
      </w:r>
    </w:p>
    <w:p w14:paraId="77324A80" w14:textId="77777777" w:rsidR="00773F54" w:rsidRPr="00A829B9" w:rsidRDefault="00773F54" w:rsidP="00773F54">
      <w:pPr>
        <w:numPr>
          <w:ilvl w:val="0"/>
          <w:numId w:val="27"/>
        </w:numPr>
        <w:tabs>
          <w:tab w:val="left" w:pos="1260"/>
          <w:tab w:val="left" w:pos="2160"/>
          <w:tab w:val="left" w:pos="2436"/>
        </w:tabs>
        <w:spacing w:before="280" w:line="276" w:lineRule="auto"/>
        <w:rPr>
          <w:sz w:val="22"/>
        </w:rPr>
      </w:pPr>
      <w:r w:rsidRPr="00850BE5">
        <w:rPr>
          <w:rFonts w:ascii="Arial" w:hAnsi="Arial" w:cs="Arial"/>
          <w:b/>
          <w:sz w:val="20"/>
        </w:rPr>
        <w:t xml:space="preserve">Infection Assessment at </w:t>
      </w:r>
      <w:r>
        <w:rPr>
          <w:rFonts w:ascii="Arial" w:hAnsi="Arial" w:cs="Arial"/>
          <w:b/>
          <w:sz w:val="20"/>
        </w:rPr>
        <w:t>ICU</w:t>
      </w:r>
      <w:r w:rsidRPr="00850BE5">
        <w:rPr>
          <w:rFonts w:ascii="Arial" w:hAnsi="Arial" w:cs="Arial"/>
          <w:b/>
          <w:sz w:val="20"/>
        </w:rPr>
        <w:t xml:space="preserve"> Admission</w:t>
      </w:r>
      <w:r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No infection</w:t>
      </w:r>
      <w:r>
        <w:rPr>
          <w:rFonts w:ascii="Arial" w:hAnsi="Arial" w:cs="Arial"/>
          <w:sz w:val="20"/>
          <w:szCs w:val="22"/>
        </w:rPr>
        <w:br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Infe</w:t>
      </w:r>
      <w:bookmarkStart w:id="141" w:name="_GoBack"/>
      <w:bookmarkEnd w:id="141"/>
      <w:r>
        <w:rPr>
          <w:rFonts w:ascii="Arial" w:hAnsi="Arial" w:cs="Arial"/>
          <w:sz w:val="20"/>
          <w:szCs w:val="22"/>
        </w:rPr>
        <w:t>ction Verified</w:t>
      </w:r>
      <w:r>
        <w:rPr>
          <w:rFonts w:ascii="Arial" w:hAnsi="Arial" w:cs="Arial"/>
          <w:sz w:val="20"/>
          <w:szCs w:val="22"/>
        </w:rPr>
        <w:br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Infection Suspected</w:t>
      </w:r>
    </w:p>
    <w:p w14:paraId="5F60FDD2" w14:textId="77777777" w:rsidR="007C7ED6" w:rsidRPr="007321BE" w:rsidRDefault="007C7ED6" w:rsidP="00A829B9">
      <w:pPr>
        <w:pStyle w:val="Voettekst"/>
        <w:numPr>
          <w:ilvl w:val="0"/>
          <w:numId w:val="27"/>
        </w:numPr>
        <w:tabs>
          <w:tab w:val="clear" w:pos="4320"/>
          <w:tab w:val="clear" w:pos="8640"/>
          <w:tab w:val="left" w:pos="1861"/>
          <w:tab w:val="center" w:pos="5022"/>
          <w:tab w:val="right" w:pos="10422"/>
        </w:tabs>
        <w:spacing w:before="120"/>
        <w:rPr>
          <w:rFonts w:ascii="Arial" w:hAnsi="Arial" w:cs="Arial"/>
          <w:sz w:val="22"/>
        </w:rPr>
      </w:pPr>
      <w:r w:rsidRPr="00850BE5">
        <w:rPr>
          <w:rFonts w:ascii="Arial" w:hAnsi="Arial" w:cs="Arial"/>
          <w:b/>
          <w:sz w:val="20"/>
          <w:szCs w:val="20"/>
        </w:rPr>
        <w:t>Date and Time of</w:t>
      </w:r>
      <w:r w:rsidR="00AC7326" w:rsidRPr="00850BE5">
        <w:rPr>
          <w:rFonts w:ascii="Arial" w:hAnsi="Arial" w:cs="Arial"/>
          <w:b/>
          <w:sz w:val="20"/>
          <w:szCs w:val="20"/>
        </w:rPr>
        <w:t xml:space="preserve"> Study </w:t>
      </w:r>
      <w:proofErr w:type="spellStart"/>
      <w:r w:rsidR="0025050D">
        <w:rPr>
          <w:rFonts w:ascii="Arial" w:hAnsi="Arial" w:cs="Arial"/>
          <w:b/>
          <w:sz w:val="20"/>
          <w:szCs w:val="20"/>
        </w:rPr>
        <w:t>randomisation</w:t>
      </w:r>
      <w:proofErr w:type="spellEnd"/>
      <w:r w:rsidRPr="009B6514">
        <w:rPr>
          <w:rFonts w:ascii="Arial" w:hAnsi="Arial" w:cs="Arial"/>
          <w:b/>
          <w:sz w:val="20"/>
          <w:szCs w:val="20"/>
        </w:rPr>
        <w:t>:</w:t>
      </w:r>
    </w:p>
    <w:p w14:paraId="26F64745" w14:textId="77777777" w:rsidR="007C7ED6" w:rsidRPr="009B6514" w:rsidRDefault="007C7ED6" w:rsidP="00850BE5">
      <w:pPr>
        <w:pStyle w:val="Voettekst"/>
        <w:tabs>
          <w:tab w:val="clear" w:pos="4320"/>
          <w:tab w:val="clear" w:pos="8640"/>
          <w:tab w:val="left" w:pos="360"/>
          <w:tab w:val="left" w:pos="1861"/>
          <w:tab w:val="left" w:pos="3420"/>
          <w:tab w:val="center" w:pos="5022"/>
          <w:tab w:val="right" w:pos="10422"/>
        </w:tabs>
        <w:spacing w:before="180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0"/>
          <w:szCs w:val="22"/>
        </w:rPr>
        <w:tab/>
        <w:t>__ __ __/__ __/__ __ __ __</w:t>
      </w:r>
      <w:r>
        <w:rPr>
          <w:rFonts w:ascii="Arial" w:hAnsi="Arial" w:cs="Arial"/>
          <w:bCs/>
          <w:sz w:val="20"/>
          <w:szCs w:val="22"/>
        </w:rPr>
        <w:tab/>
        <w:t xml:space="preserve">__ __ </w:t>
      </w:r>
      <w:r w:rsidRPr="007321BE">
        <w:rPr>
          <w:rFonts w:ascii="Arial" w:hAnsi="Arial" w:cs="Arial"/>
          <w:b/>
          <w:bCs/>
          <w:sz w:val="20"/>
          <w:szCs w:val="22"/>
        </w:rPr>
        <w:t>:</w:t>
      </w:r>
      <w:r>
        <w:rPr>
          <w:rFonts w:ascii="Arial" w:hAnsi="Arial" w:cs="Arial"/>
          <w:bCs/>
          <w:sz w:val="20"/>
          <w:szCs w:val="22"/>
        </w:rPr>
        <w:t xml:space="preserve"> __ __</w:t>
      </w:r>
    </w:p>
    <w:p w14:paraId="5118DDB5" w14:textId="77777777" w:rsidR="005B10A9" w:rsidRPr="007C7ED6" w:rsidRDefault="007C7ED6" w:rsidP="007C7ED6">
      <w:pPr>
        <w:tabs>
          <w:tab w:val="left" w:pos="540"/>
          <w:tab w:val="left" w:pos="2160"/>
        </w:tabs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  <w:t xml:space="preserve">mmm     </w:t>
      </w:r>
      <w:proofErr w:type="spellStart"/>
      <w:r>
        <w:rPr>
          <w:rFonts w:ascii="Arial" w:hAnsi="Arial" w:cs="Arial"/>
          <w:bCs/>
          <w:sz w:val="20"/>
          <w:szCs w:val="22"/>
        </w:rPr>
        <w:t>dd</w:t>
      </w:r>
      <w:proofErr w:type="spellEnd"/>
      <w:r>
        <w:rPr>
          <w:rFonts w:ascii="Arial" w:hAnsi="Arial" w:cs="Arial"/>
          <w:bCs/>
          <w:sz w:val="20"/>
          <w:szCs w:val="22"/>
        </w:rPr>
        <w:t xml:space="preserve">        </w:t>
      </w:r>
      <w:proofErr w:type="spellStart"/>
      <w:r>
        <w:rPr>
          <w:rFonts w:ascii="Arial" w:hAnsi="Arial" w:cs="Arial"/>
          <w:bCs/>
          <w:sz w:val="20"/>
          <w:szCs w:val="22"/>
        </w:rPr>
        <w:t>yyyy</w:t>
      </w:r>
      <w:proofErr w:type="spellEnd"/>
      <w:r>
        <w:rPr>
          <w:rFonts w:ascii="Arial" w:hAnsi="Arial" w:cs="Arial"/>
          <w:bCs/>
          <w:sz w:val="20"/>
          <w:szCs w:val="22"/>
        </w:rPr>
        <w:tab/>
      </w:r>
      <w:r>
        <w:rPr>
          <w:rFonts w:ascii="Arial" w:hAnsi="Arial" w:cs="Arial"/>
          <w:bCs/>
          <w:sz w:val="20"/>
          <w:szCs w:val="22"/>
        </w:rPr>
        <w:tab/>
        <w:t xml:space="preserve">24 </w:t>
      </w:r>
      <w:proofErr w:type="gramStart"/>
      <w:r>
        <w:rPr>
          <w:rFonts w:ascii="Arial" w:hAnsi="Arial" w:cs="Arial"/>
          <w:bCs/>
          <w:sz w:val="20"/>
          <w:szCs w:val="22"/>
        </w:rPr>
        <w:t>hour</w:t>
      </w:r>
      <w:proofErr w:type="gramEnd"/>
    </w:p>
    <w:p w14:paraId="41FE5912" w14:textId="77777777" w:rsidR="00F642C1" w:rsidRDefault="00F642C1" w:rsidP="00A732B5">
      <w:pPr>
        <w:numPr>
          <w:ilvl w:val="0"/>
          <w:numId w:val="27"/>
        </w:numPr>
        <w:tabs>
          <w:tab w:val="left" w:pos="540"/>
          <w:tab w:val="left" w:pos="2160"/>
          <w:tab w:val="left" w:pos="3420"/>
        </w:tabs>
        <w:spacing w:before="2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Study Group:</w:t>
      </w:r>
      <w:r w:rsidR="0016090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</w:t>
      </w:r>
      <w:r w:rsidR="00491B61">
        <w:rPr>
          <w:rFonts w:ascii="Arial" w:hAnsi="Arial" w:cs="Arial"/>
          <w:sz w:val="20"/>
          <w:szCs w:val="22"/>
        </w:rPr>
        <w:t>1</w:t>
      </w:r>
      <w:r w:rsidR="0025050D">
        <w:rPr>
          <w:rFonts w:ascii="Arial" w:hAnsi="Arial" w:cs="Arial"/>
          <w:sz w:val="20"/>
          <w:szCs w:val="22"/>
        </w:rPr>
        <w:t xml:space="preserve">    </w:t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</w:t>
      </w:r>
      <w:r w:rsidR="00491B61">
        <w:rPr>
          <w:rFonts w:ascii="Arial" w:hAnsi="Arial" w:cs="Arial"/>
          <w:sz w:val="20"/>
          <w:szCs w:val="22"/>
        </w:rPr>
        <w:t>2</w:t>
      </w:r>
      <w:r w:rsidR="0025050D">
        <w:rPr>
          <w:rFonts w:ascii="Arial" w:hAnsi="Arial" w:cs="Arial"/>
          <w:sz w:val="20"/>
          <w:szCs w:val="22"/>
        </w:rPr>
        <w:t xml:space="preserve">  </w:t>
      </w:r>
      <w:r w:rsidR="0025050D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25050D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25050D">
        <w:rPr>
          <w:rFonts w:ascii="Arial" w:hAnsi="Arial" w:cs="Arial"/>
          <w:sz w:val="20"/>
          <w:szCs w:val="22"/>
        </w:rPr>
        <w:fldChar w:fldCharType="end"/>
      </w:r>
      <w:r w:rsidR="0025050D">
        <w:rPr>
          <w:rFonts w:ascii="Arial" w:hAnsi="Arial" w:cs="Arial"/>
          <w:sz w:val="20"/>
          <w:szCs w:val="22"/>
        </w:rPr>
        <w:t xml:space="preserve">  </w:t>
      </w:r>
      <w:r w:rsidR="00491B61">
        <w:rPr>
          <w:rFonts w:ascii="Arial" w:hAnsi="Arial" w:cs="Arial"/>
          <w:sz w:val="20"/>
          <w:szCs w:val="22"/>
        </w:rPr>
        <w:t>3</w:t>
      </w:r>
    </w:p>
    <w:p w14:paraId="55ABEC18" w14:textId="77777777" w:rsidR="007A5394" w:rsidRPr="007A5394" w:rsidRDefault="0025050D" w:rsidP="006C4777">
      <w:pPr>
        <w:numPr>
          <w:ilvl w:val="0"/>
          <w:numId w:val="27"/>
        </w:numPr>
        <w:tabs>
          <w:tab w:val="left" w:pos="540"/>
          <w:tab w:val="left" w:pos="2436"/>
        </w:tabs>
        <w:spacing w:before="3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Age</w:t>
      </w:r>
      <w:r w:rsidR="00A34F0D">
        <w:rPr>
          <w:rFonts w:ascii="Arial" w:hAnsi="Arial" w:cs="Arial"/>
          <w:b/>
          <w:sz w:val="20"/>
        </w:rPr>
        <w:t xml:space="preserve">: </w:t>
      </w:r>
      <w:r>
        <w:rPr>
          <w:rFonts w:ascii="Arial" w:hAnsi="Arial" w:cs="Arial"/>
          <w:bCs/>
          <w:sz w:val="20"/>
          <w:szCs w:val="22"/>
        </w:rPr>
        <w:t>__ __ __ years</w:t>
      </w:r>
    </w:p>
    <w:p w14:paraId="3F8D256B" w14:textId="77777777" w:rsidR="00C02320" w:rsidRPr="00B42D8D" w:rsidRDefault="0025050D" w:rsidP="007C7ED6">
      <w:pPr>
        <w:tabs>
          <w:tab w:val="left" w:pos="540"/>
          <w:tab w:val="left" w:pos="18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2"/>
        </w:rPr>
        <w:tab/>
      </w:r>
    </w:p>
    <w:p w14:paraId="24E14567" w14:textId="77777777" w:rsidR="00C02320" w:rsidRPr="00491B61" w:rsidRDefault="00C02320" w:rsidP="006C4777">
      <w:pPr>
        <w:numPr>
          <w:ilvl w:val="0"/>
          <w:numId w:val="27"/>
        </w:numPr>
        <w:tabs>
          <w:tab w:val="left" w:pos="540"/>
          <w:tab w:val="left" w:pos="1620"/>
        </w:tabs>
        <w:spacing w:before="28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Gender</w:t>
      </w:r>
      <w:r w:rsidR="00A34F0D">
        <w:rPr>
          <w:rFonts w:ascii="Arial" w:hAnsi="Arial" w:cs="Arial"/>
          <w:b/>
          <w:sz w:val="20"/>
        </w:rPr>
        <w:t>:</w:t>
      </w:r>
      <w:r w:rsidR="00ED48BF">
        <w:rPr>
          <w:rFonts w:ascii="Arial" w:hAnsi="Arial" w:cs="Arial"/>
          <w:b/>
          <w:sz w:val="20"/>
        </w:rPr>
        <w:tab/>
      </w:r>
      <w:r w:rsidR="00A34F0D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A34F0D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A34F0D">
        <w:rPr>
          <w:rFonts w:ascii="Arial" w:hAnsi="Arial" w:cs="Arial"/>
          <w:sz w:val="20"/>
          <w:szCs w:val="22"/>
        </w:rPr>
        <w:fldChar w:fldCharType="end"/>
      </w:r>
      <w:r w:rsidR="00A34F0D">
        <w:rPr>
          <w:rFonts w:ascii="Arial" w:hAnsi="Arial" w:cs="Arial"/>
          <w:sz w:val="20"/>
          <w:szCs w:val="22"/>
        </w:rPr>
        <w:t xml:space="preserve">  Male</w:t>
      </w:r>
      <w:r w:rsidR="00ED48BF">
        <w:rPr>
          <w:rFonts w:ascii="Arial" w:hAnsi="Arial" w:cs="Arial"/>
          <w:sz w:val="20"/>
          <w:szCs w:val="22"/>
        </w:rPr>
        <w:tab/>
      </w:r>
      <w:r w:rsidR="00A34F0D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A34F0D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A34F0D">
        <w:rPr>
          <w:rFonts w:ascii="Arial" w:hAnsi="Arial" w:cs="Arial"/>
          <w:sz w:val="20"/>
          <w:szCs w:val="22"/>
        </w:rPr>
        <w:fldChar w:fldCharType="end"/>
      </w:r>
      <w:r w:rsidR="00A34F0D">
        <w:rPr>
          <w:rFonts w:ascii="Arial" w:hAnsi="Arial" w:cs="Arial"/>
          <w:sz w:val="20"/>
          <w:szCs w:val="22"/>
        </w:rPr>
        <w:t xml:space="preserve">  Female</w:t>
      </w:r>
    </w:p>
    <w:p w14:paraId="7130377D" w14:textId="77777777" w:rsidR="00491B61" w:rsidRDefault="00491B61" w:rsidP="00491B61">
      <w:pPr>
        <w:tabs>
          <w:tab w:val="left" w:pos="540"/>
          <w:tab w:val="left" w:pos="1620"/>
        </w:tabs>
        <w:spacing w:before="280"/>
        <w:rPr>
          <w:rFonts w:ascii="Arial" w:hAnsi="Arial" w:cs="Arial"/>
          <w:b/>
          <w:sz w:val="20"/>
        </w:rPr>
      </w:pPr>
    </w:p>
    <w:p w14:paraId="61CDA3A7" w14:textId="77777777" w:rsidR="00491B61" w:rsidRDefault="00491B61" w:rsidP="00491B61">
      <w:pPr>
        <w:tabs>
          <w:tab w:val="left" w:pos="540"/>
          <w:tab w:val="left" w:pos="1620"/>
        </w:tabs>
        <w:spacing w:before="28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Clarification </w:t>
      </w:r>
      <w:proofErr w:type="spellStart"/>
      <w:r>
        <w:rPr>
          <w:rFonts w:ascii="Arial" w:hAnsi="Arial" w:cs="Arial"/>
          <w:b/>
          <w:sz w:val="20"/>
        </w:rPr>
        <w:t>Randomisation</w:t>
      </w:r>
      <w:proofErr w:type="spellEnd"/>
      <w:r>
        <w:rPr>
          <w:rFonts w:ascii="Arial" w:hAnsi="Arial" w:cs="Arial"/>
          <w:b/>
          <w:sz w:val="20"/>
        </w:rPr>
        <w:t>:</w:t>
      </w:r>
    </w:p>
    <w:p w14:paraId="290C3794" w14:textId="5BFE19C0" w:rsidR="00491B61" w:rsidRDefault="00491B61" w:rsidP="00491B61">
      <w:pPr>
        <w:tabs>
          <w:tab w:val="left" w:pos="540"/>
          <w:tab w:val="left" w:pos="1620"/>
        </w:tabs>
        <w:rPr>
          <w:rFonts w:ascii="Arial" w:hAnsi="Arial" w:cs="Arial"/>
          <w:sz w:val="20"/>
          <w:szCs w:val="20"/>
          <w:lang w:val="en-GB"/>
        </w:rPr>
      </w:pPr>
      <w:r w:rsidRPr="00491B61">
        <w:rPr>
          <w:rFonts w:ascii="Arial" w:hAnsi="Arial" w:cs="Arial"/>
          <w:b/>
          <w:bCs/>
          <w:sz w:val="20"/>
          <w:szCs w:val="20"/>
          <w:u w:val="single"/>
          <w:lang w:val="en-GB"/>
        </w:rPr>
        <w:t>Group 1</w:t>
      </w:r>
      <w:r w:rsidRPr="00491B61">
        <w:rPr>
          <w:rFonts w:ascii="Arial" w:hAnsi="Arial" w:cs="Arial"/>
          <w:sz w:val="20"/>
          <w:szCs w:val="20"/>
          <w:lang w:val="en-GB"/>
        </w:rPr>
        <w:t xml:space="preserve"> CVVH and albumin 20 % (200ml bolus followed by 3x 200ml during first day and later on titrated towards serum albumin levels of 30 g/L) </w:t>
      </w:r>
    </w:p>
    <w:p w14:paraId="54BCF08C" w14:textId="0C3B5A26" w:rsidR="00491B61" w:rsidRDefault="00491B61" w:rsidP="00491B61">
      <w:pPr>
        <w:tabs>
          <w:tab w:val="left" w:pos="540"/>
          <w:tab w:val="left" w:pos="162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GB"/>
        </w:rPr>
        <w:t>G</w:t>
      </w:r>
      <w:r w:rsidRPr="00491B61">
        <w:rPr>
          <w:rFonts w:ascii="Arial" w:hAnsi="Arial" w:cs="Arial"/>
          <w:b/>
          <w:bCs/>
          <w:sz w:val="20"/>
          <w:szCs w:val="20"/>
          <w:u w:val="single"/>
          <w:lang w:val="en-GB"/>
        </w:rPr>
        <w:t>roup 2</w:t>
      </w:r>
      <w:r w:rsidRPr="00491B61">
        <w:rPr>
          <w:rFonts w:ascii="Arial" w:hAnsi="Arial" w:cs="Arial"/>
          <w:sz w:val="20"/>
          <w:szCs w:val="20"/>
          <w:lang w:val="en-GB"/>
        </w:rPr>
        <w:t xml:space="preserve"> CVVH and 6g HSS </w:t>
      </w:r>
    </w:p>
    <w:p w14:paraId="118357ED" w14:textId="0615C536" w:rsidR="002F39B4" w:rsidRPr="00052AAE" w:rsidRDefault="00491B61" w:rsidP="00877FB0">
      <w:pPr>
        <w:tabs>
          <w:tab w:val="left" w:pos="540"/>
          <w:tab w:val="left" w:pos="16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GB"/>
        </w:rPr>
        <w:t>G</w:t>
      </w:r>
      <w:r w:rsidRPr="00491B61">
        <w:rPr>
          <w:rFonts w:ascii="Arial" w:hAnsi="Arial" w:cs="Arial"/>
          <w:b/>
          <w:bCs/>
          <w:sz w:val="20"/>
          <w:szCs w:val="20"/>
          <w:u w:val="single"/>
          <w:lang w:val="en-GB"/>
        </w:rPr>
        <w:t>roup 3</w:t>
      </w:r>
      <w:r w:rsidRPr="00491B61">
        <w:rPr>
          <w:rFonts w:ascii="Arial" w:hAnsi="Arial" w:cs="Arial"/>
          <w:sz w:val="20"/>
          <w:szCs w:val="20"/>
          <w:lang w:val="en-GB"/>
        </w:rPr>
        <w:t xml:space="preserve"> </w:t>
      </w:r>
      <w:r w:rsidR="00877FB0">
        <w:rPr>
          <w:rFonts w:ascii="Arial" w:hAnsi="Arial" w:cs="Arial"/>
          <w:sz w:val="20"/>
          <w:szCs w:val="20"/>
          <w:lang w:val="en-GB"/>
        </w:rPr>
        <w:t xml:space="preserve">CVVH </w:t>
      </w:r>
      <w:r w:rsidRPr="00491B61">
        <w:rPr>
          <w:rFonts w:ascii="Arial" w:hAnsi="Arial" w:cs="Arial"/>
          <w:sz w:val="20"/>
          <w:szCs w:val="20"/>
          <w:lang w:val="en-GB"/>
        </w:rPr>
        <w:t xml:space="preserve">12g HSS. </w:t>
      </w:r>
      <w:r w:rsidR="0030160E">
        <w:rPr>
          <w:rFonts w:ascii="Arial" w:hAnsi="Arial" w:cs="Arial"/>
          <w:b/>
          <w:sz w:val="20"/>
        </w:rPr>
        <w:br w:type="page"/>
      </w:r>
      <w:r w:rsidR="002F39B4">
        <w:rPr>
          <w:rFonts w:ascii="Arial" w:hAnsi="Arial" w:cs="Arial"/>
          <w:b/>
          <w:sz w:val="20"/>
        </w:rPr>
        <w:lastRenderedPageBreak/>
        <w:t>History of Cardiac Risk Factors</w:t>
      </w:r>
      <w:r w:rsidR="00B9221A">
        <w:rPr>
          <w:rFonts w:ascii="Arial" w:hAnsi="Arial" w:cs="Arial"/>
          <w:b/>
          <w:sz w:val="20"/>
        </w:rPr>
        <w:t>:</w:t>
      </w:r>
    </w:p>
    <w:p w14:paraId="76D0DFC2" w14:textId="77777777" w:rsidR="002F39B4" w:rsidRPr="00052AAE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None</w:t>
      </w:r>
    </w:p>
    <w:p w14:paraId="46250C50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Unknown</w:t>
      </w:r>
    </w:p>
    <w:p w14:paraId="16563634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</w:r>
      <w:r>
        <w:rPr>
          <w:rFonts w:ascii="Arial" w:hAnsi="Arial" w:cs="Arial"/>
          <w:bCs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Cs/>
          <w:sz w:val="20"/>
          <w:szCs w:val="22"/>
        </w:rPr>
      </w:r>
      <w:r w:rsidR="00D048A5">
        <w:rPr>
          <w:rFonts w:ascii="Arial" w:hAnsi="Arial" w:cs="Arial"/>
          <w:bCs/>
          <w:sz w:val="20"/>
          <w:szCs w:val="22"/>
        </w:rPr>
        <w:fldChar w:fldCharType="separate"/>
      </w:r>
      <w:r>
        <w:rPr>
          <w:rFonts w:ascii="Arial" w:hAnsi="Arial" w:cs="Arial"/>
          <w:bCs/>
          <w:sz w:val="20"/>
          <w:szCs w:val="22"/>
        </w:rPr>
        <w:fldChar w:fldCharType="end"/>
      </w:r>
      <w:r>
        <w:rPr>
          <w:rFonts w:ascii="Arial" w:hAnsi="Arial" w:cs="Arial"/>
          <w:bCs/>
          <w:sz w:val="20"/>
          <w:szCs w:val="22"/>
        </w:rPr>
        <w:t xml:space="preserve">  Systemic Hypertension</w:t>
      </w:r>
    </w:p>
    <w:p w14:paraId="046A13E7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</w:r>
      <w:r>
        <w:rPr>
          <w:rFonts w:ascii="Arial" w:hAnsi="Arial" w:cs="Arial"/>
          <w:bCs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Cs/>
          <w:sz w:val="20"/>
          <w:szCs w:val="22"/>
        </w:rPr>
      </w:r>
      <w:r w:rsidR="00D048A5">
        <w:rPr>
          <w:rFonts w:ascii="Arial" w:hAnsi="Arial" w:cs="Arial"/>
          <w:bCs/>
          <w:sz w:val="20"/>
          <w:szCs w:val="22"/>
        </w:rPr>
        <w:fldChar w:fldCharType="separate"/>
      </w:r>
      <w:r>
        <w:rPr>
          <w:rFonts w:ascii="Arial" w:hAnsi="Arial" w:cs="Arial"/>
          <w:bCs/>
          <w:sz w:val="20"/>
          <w:szCs w:val="22"/>
        </w:rPr>
        <w:fldChar w:fldCharType="end"/>
      </w:r>
      <w:r>
        <w:rPr>
          <w:rFonts w:ascii="Arial" w:hAnsi="Arial" w:cs="Arial"/>
          <w:bCs/>
          <w:sz w:val="20"/>
          <w:szCs w:val="22"/>
        </w:rPr>
        <w:t xml:space="preserve">  Pulmonary Hypertension</w:t>
      </w:r>
    </w:p>
    <w:p w14:paraId="748A426E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Cs/>
          <w:sz w:val="20"/>
        </w:rPr>
        <w:instrText xml:space="preserve"> FORMCHECKBOX </w:instrText>
      </w:r>
      <w:r w:rsidR="00D048A5">
        <w:rPr>
          <w:rFonts w:ascii="Arial" w:hAnsi="Arial" w:cs="Arial"/>
          <w:bCs/>
          <w:sz w:val="20"/>
        </w:rPr>
      </w:r>
      <w:r w:rsidR="00D048A5">
        <w:rPr>
          <w:rFonts w:ascii="Arial" w:hAnsi="Arial" w:cs="Arial"/>
          <w:bCs/>
          <w:sz w:val="20"/>
        </w:rPr>
        <w:fldChar w:fldCharType="separate"/>
      </w:r>
      <w:r>
        <w:rPr>
          <w:rFonts w:ascii="Arial" w:hAnsi="Arial" w:cs="Arial"/>
          <w:bCs/>
          <w:sz w:val="20"/>
        </w:rPr>
        <w:fldChar w:fldCharType="end"/>
      </w:r>
      <w:r>
        <w:rPr>
          <w:rFonts w:ascii="Arial" w:hAnsi="Arial" w:cs="Arial"/>
          <w:bCs/>
          <w:sz w:val="20"/>
        </w:rPr>
        <w:t xml:space="preserve">  </w:t>
      </w:r>
      <w:r w:rsidRPr="00A77F75">
        <w:rPr>
          <w:rFonts w:ascii="Arial" w:hAnsi="Arial" w:cs="Arial"/>
          <w:sz w:val="20"/>
          <w:szCs w:val="22"/>
        </w:rPr>
        <w:t>Hypercholesterolemia</w:t>
      </w:r>
    </w:p>
    <w:p w14:paraId="77237B08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2"/>
        </w:rPr>
        <w:tab/>
      </w:r>
      <w:r w:rsidRPr="00A77F75">
        <w:rPr>
          <w:rFonts w:ascii="Arial" w:hAnsi="Arial" w:cs="Arial"/>
          <w:b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A77F75">
        <w:rPr>
          <w:rFonts w:ascii="Arial" w:hAnsi="Arial" w:cs="Arial"/>
          <w:b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/>
          <w:sz w:val="20"/>
          <w:szCs w:val="22"/>
        </w:rPr>
      </w:r>
      <w:r w:rsidR="00D048A5">
        <w:rPr>
          <w:rFonts w:ascii="Arial" w:hAnsi="Arial" w:cs="Arial"/>
          <w:b/>
          <w:sz w:val="20"/>
          <w:szCs w:val="22"/>
        </w:rPr>
        <w:fldChar w:fldCharType="separate"/>
      </w:r>
      <w:r w:rsidRPr="00A77F75">
        <w:rPr>
          <w:rFonts w:ascii="Arial" w:hAnsi="Arial" w:cs="Arial"/>
          <w:b/>
          <w:sz w:val="20"/>
          <w:szCs w:val="22"/>
        </w:rPr>
        <w:fldChar w:fldCharType="end"/>
      </w:r>
      <w:r w:rsidRPr="00A77F75">
        <w:rPr>
          <w:rFonts w:ascii="Arial" w:hAnsi="Arial" w:cs="Arial"/>
          <w:b/>
          <w:sz w:val="20"/>
          <w:szCs w:val="22"/>
        </w:rPr>
        <w:t xml:space="preserve">  </w:t>
      </w:r>
      <w:r w:rsidRPr="00A77F75">
        <w:rPr>
          <w:rFonts w:ascii="Arial" w:hAnsi="Arial" w:cs="Arial"/>
          <w:sz w:val="20"/>
          <w:szCs w:val="20"/>
        </w:rPr>
        <w:t>Diabetes</w:t>
      </w:r>
    </w:p>
    <w:p w14:paraId="2733D286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A77F75">
        <w:rPr>
          <w:rFonts w:ascii="Arial" w:hAnsi="Arial" w:cs="Arial"/>
          <w:sz w:val="20"/>
          <w:szCs w:val="20"/>
        </w:rPr>
        <w:instrText xml:space="preserve"> FORMCHECKBOX </w:instrText>
      </w:r>
      <w:r w:rsidR="00D048A5">
        <w:rPr>
          <w:rFonts w:ascii="Arial" w:hAnsi="Arial" w:cs="Arial"/>
          <w:sz w:val="20"/>
          <w:szCs w:val="20"/>
        </w:rPr>
      </w:r>
      <w:r w:rsidR="00D048A5">
        <w:rPr>
          <w:rFonts w:ascii="Arial" w:hAnsi="Arial" w:cs="Arial"/>
          <w:sz w:val="20"/>
          <w:szCs w:val="20"/>
        </w:rPr>
        <w:fldChar w:fldCharType="separate"/>
      </w:r>
      <w:r w:rsidRPr="00A77F75">
        <w:rPr>
          <w:rFonts w:ascii="Arial" w:hAnsi="Arial" w:cs="Arial"/>
          <w:sz w:val="20"/>
          <w:szCs w:val="20"/>
        </w:rPr>
        <w:fldChar w:fldCharType="end"/>
      </w:r>
      <w:r w:rsidRPr="00A77F75">
        <w:rPr>
          <w:rFonts w:ascii="Arial" w:hAnsi="Arial" w:cs="Arial"/>
          <w:sz w:val="20"/>
          <w:szCs w:val="20"/>
        </w:rPr>
        <w:t xml:space="preserve">  Obesity</w:t>
      </w:r>
    </w:p>
    <w:p w14:paraId="0A2038D2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A77F75">
        <w:rPr>
          <w:rFonts w:ascii="Arial" w:hAnsi="Arial" w:cs="Arial"/>
          <w:b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A77F75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D048A5">
        <w:rPr>
          <w:rFonts w:ascii="Arial" w:hAnsi="Arial" w:cs="Arial"/>
          <w:b/>
          <w:sz w:val="20"/>
          <w:szCs w:val="20"/>
        </w:rPr>
      </w:r>
      <w:r w:rsidR="00D048A5">
        <w:rPr>
          <w:rFonts w:ascii="Arial" w:hAnsi="Arial" w:cs="Arial"/>
          <w:b/>
          <w:sz w:val="20"/>
          <w:szCs w:val="20"/>
        </w:rPr>
        <w:fldChar w:fldCharType="separate"/>
      </w:r>
      <w:r w:rsidRPr="00A77F75">
        <w:rPr>
          <w:rFonts w:ascii="Arial" w:hAnsi="Arial" w:cs="Arial"/>
          <w:b/>
          <w:sz w:val="20"/>
          <w:szCs w:val="20"/>
        </w:rPr>
        <w:fldChar w:fldCharType="end"/>
      </w:r>
      <w:r w:rsidRPr="00A77F75">
        <w:rPr>
          <w:rFonts w:ascii="Arial" w:hAnsi="Arial" w:cs="Arial"/>
          <w:b/>
          <w:sz w:val="20"/>
          <w:szCs w:val="20"/>
        </w:rPr>
        <w:t xml:space="preserve">  </w:t>
      </w:r>
      <w:r w:rsidRPr="00A77F75">
        <w:rPr>
          <w:rFonts w:ascii="Arial" w:hAnsi="Arial" w:cs="Arial"/>
          <w:sz w:val="20"/>
          <w:szCs w:val="20"/>
        </w:rPr>
        <w:t xml:space="preserve">Current Smoker </w:t>
      </w:r>
    </w:p>
    <w:p w14:paraId="11309779" w14:textId="77777777" w:rsidR="002F39B4" w:rsidRPr="00A77F75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A77F75">
        <w:rPr>
          <w:rFonts w:ascii="Arial" w:hAnsi="Arial" w:cs="Arial"/>
          <w:b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A77F75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D048A5">
        <w:rPr>
          <w:rFonts w:ascii="Arial" w:hAnsi="Arial" w:cs="Arial"/>
          <w:b/>
          <w:sz w:val="20"/>
          <w:szCs w:val="20"/>
        </w:rPr>
      </w:r>
      <w:r w:rsidR="00D048A5">
        <w:rPr>
          <w:rFonts w:ascii="Arial" w:hAnsi="Arial" w:cs="Arial"/>
          <w:b/>
          <w:sz w:val="20"/>
          <w:szCs w:val="20"/>
        </w:rPr>
        <w:fldChar w:fldCharType="separate"/>
      </w:r>
      <w:r w:rsidRPr="00A77F75">
        <w:rPr>
          <w:rFonts w:ascii="Arial" w:hAnsi="Arial" w:cs="Arial"/>
          <w:b/>
          <w:sz w:val="20"/>
          <w:szCs w:val="20"/>
        </w:rPr>
        <w:fldChar w:fldCharType="end"/>
      </w:r>
      <w:r w:rsidRPr="00A77F75">
        <w:rPr>
          <w:rFonts w:ascii="Arial" w:hAnsi="Arial" w:cs="Arial"/>
          <w:b/>
          <w:sz w:val="20"/>
          <w:szCs w:val="20"/>
        </w:rPr>
        <w:t xml:space="preserve">  </w:t>
      </w:r>
      <w:r w:rsidRPr="00A77F75">
        <w:rPr>
          <w:rFonts w:ascii="Arial" w:hAnsi="Arial" w:cs="Arial"/>
          <w:sz w:val="20"/>
          <w:szCs w:val="20"/>
        </w:rPr>
        <w:t xml:space="preserve">Prior Smoker, </w:t>
      </w:r>
      <w:r w:rsidRPr="006C4777">
        <w:rPr>
          <w:rFonts w:ascii="Arial" w:hAnsi="Arial" w:cs="Arial"/>
          <w:sz w:val="18"/>
          <w:szCs w:val="18"/>
        </w:rPr>
        <w:t>Quit more than 6 Months Ago</w:t>
      </w:r>
    </w:p>
    <w:p w14:paraId="102FC5DE" w14:textId="77777777" w:rsidR="002F39B4" w:rsidRDefault="002F39B4" w:rsidP="006D1C69">
      <w:pPr>
        <w:numPr>
          <w:ilvl w:val="0"/>
          <w:numId w:val="27"/>
        </w:numPr>
        <w:tabs>
          <w:tab w:val="left" w:pos="540"/>
          <w:tab w:val="left" w:pos="2436"/>
        </w:tabs>
        <w:spacing w:before="2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History of Cardiac Disease</w:t>
      </w:r>
      <w:r w:rsidR="00B9221A">
        <w:rPr>
          <w:rFonts w:ascii="Arial" w:hAnsi="Arial" w:cs="Arial"/>
          <w:b/>
          <w:sz w:val="20"/>
        </w:rPr>
        <w:t>:</w:t>
      </w:r>
    </w:p>
    <w:p w14:paraId="13C67F03" w14:textId="77777777" w:rsidR="002F39B4" w:rsidRPr="008E51E0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None</w:t>
      </w:r>
    </w:p>
    <w:p w14:paraId="410353C2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Unknown</w:t>
      </w:r>
    </w:p>
    <w:p w14:paraId="37B0FFC3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Angina</w:t>
      </w:r>
    </w:p>
    <w:p w14:paraId="1C509DDB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Congestive Heart Failure</w:t>
      </w:r>
    </w:p>
    <w:p w14:paraId="5BC48F02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Coronary Artery Disease</w:t>
      </w:r>
    </w:p>
    <w:p w14:paraId="1EAF1F43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Myocardial Infarction</w:t>
      </w:r>
    </w:p>
    <w:p w14:paraId="3F4F1785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Cardiomyopathy</w:t>
      </w:r>
    </w:p>
    <w:p w14:paraId="58461C69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</w:t>
      </w:r>
      <w:proofErr w:type="spellStart"/>
      <w:r>
        <w:rPr>
          <w:rFonts w:ascii="Arial" w:hAnsi="Arial" w:cs="Arial"/>
          <w:sz w:val="20"/>
          <w:szCs w:val="22"/>
        </w:rPr>
        <w:t>Valvular</w:t>
      </w:r>
      <w:proofErr w:type="spellEnd"/>
      <w:r>
        <w:rPr>
          <w:rFonts w:ascii="Arial" w:hAnsi="Arial" w:cs="Arial"/>
          <w:sz w:val="20"/>
          <w:szCs w:val="22"/>
        </w:rPr>
        <w:t xml:space="preserve"> Heart Disease</w:t>
      </w:r>
    </w:p>
    <w:p w14:paraId="14BCD2D8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Endocarditis</w:t>
      </w:r>
    </w:p>
    <w:p w14:paraId="2AF1751F" w14:textId="77777777" w:rsidR="002F39B4" w:rsidRPr="00B97F0B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Other </w:t>
      </w:r>
      <w:r w:rsidR="00B42D8D" w:rsidRPr="007A1DF3">
        <w:rPr>
          <w:rFonts w:ascii="Arial" w:hAnsi="Arial" w:cs="Arial"/>
          <w:sz w:val="18"/>
          <w:szCs w:val="18"/>
        </w:rPr>
        <w:t>(Specify</w:t>
      </w:r>
      <w:proofErr w:type="gramStart"/>
      <w:r w:rsidR="00B42D8D" w:rsidRPr="007A1DF3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20"/>
          <w:szCs w:val="22"/>
        </w:rPr>
        <w:t>:_</w:t>
      </w:r>
      <w:proofErr w:type="gramEnd"/>
      <w:r>
        <w:rPr>
          <w:rFonts w:ascii="Arial" w:hAnsi="Arial" w:cs="Arial"/>
          <w:sz w:val="20"/>
          <w:szCs w:val="22"/>
        </w:rPr>
        <w:t>______________________</w:t>
      </w:r>
    </w:p>
    <w:p w14:paraId="0C26F923" w14:textId="77777777" w:rsidR="001D0F97" w:rsidRDefault="00721382" w:rsidP="006D1C69">
      <w:pPr>
        <w:numPr>
          <w:ilvl w:val="0"/>
          <w:numId w:val="27"/>
        </w:numPr>
        <w:tabs>
          <w:tab w:val="left" w:pos="540"/>
          <w:tab w:val="left" w:pos="2436"/>
        </w:tabs>
        <w:spacing w:before="2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History of Respiratory Disease</w:t>
      </w:r>
      <w:r w:rsidR="00B9221A">
        <w:rPr>
          <w:rFonts w:ascii="Arial" w:hAnsi="Arial" w:cs="Arial"/>
          <w:b/>
          <w:sz w:val="20"/>
        </w:rPr>
        <w:t>:</w:t>
      </w:r>
    </w:p>
    <w:p w14:paraId="4E306325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None</w:t>
      </w:r>
    </w:p>
    <w:p w14:paraId="31585B75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Unknown</w:t>
      </w:r>
    </w:p>
    <w:p w14:paraId="25B96941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Emphysema</w:t>
      </w:r>
    </w:p>
    <w:p w14:paraId="55079C9B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COPD</w:t>
      </w:r>
    </w:p>
    <w:p w14:paraId="200FD6C7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Asthma</w:t>
      </w:r>
    </w:p>
    <w:p w14:paraId="1AAF5C6C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Lung Cancer</w:t>
      </w:r>
    </w:p>
    <w:p w14:paraId="547963B0" w14:textId="77777777" w:rsidR="00721382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Other </w:t>
      </w:r>
      <w:r w:rsidR="007A1DF3" w:rsidRPr="007A1DF3">
        <w:rPr>
          <w:rFonts w:ascii="Arial" w:hAnsi="Arial" w:cs="Arial"/>
          <w:sz w:val="18"/>
          <w:szCs w:val="18"/>
        </w:rPr>
        <w:t>(</w:t>
      </w:r>
      <w:r w:rsidR="00721382" w:rsidRPr="007A1DF3">
        <w:rPr>
          <w:rFonts w:ascii="Arial" w:hAnsi="Arial" w:cs="Arial"/>
          <w:sz w:val="18"/>
          <w:szCs w:val="18"/>
        </w:rPr>
        <w:t>Specify</w:t>
      </w:r>
      <w:proofErr w:type="gramStart"/>
      <w:r w:rsidR="007A1DF3" w:rsidRPr="007A1DF3">
        <w:rPr>
          <w:rFonts w:ascii="Arial" w:hAnsi="Arial" w:cs="Arial"/>
          <w:sz w:val="18"/>
          <w:szCs w:val="18"/>
        </w:rPr>
        <w:t>)</w:t>
      </w:r>
      <w:r w:rsidR="00721382">
        <w:rPr>
          <w:rFonts w:ascii="Arial" w:hAnsi="Arial" w:cs="Arial"/>
          <w:sz w:val="20"/>
          <w:szCs w:val="22"/>
        </w:rPr>
        <w:t>:_</w:t>
      </w:r>
      <w:proofErr w:type="gramEnd"/>
      <w:r w:rsidR="00721382">
        <w:rPr>
          <w:rFonts w:ascii="Arial" w:hAnsi="Arial" w:cs="Arial"/>
          <w:sz w:val="20"/>
          <w:szCs w:val="22"/>
        </w:rPr>
        <w:t>_____________________</w:t>
      </w:r>
    </w:p>
    <w:p w14:paraId="4FF24994" w14:textId="77777777" w:rsidR="009F3E7C" w:rsidRDefault="00B97F0B" w:rsidP="006D1C69">
      <w:pPr>
        <w:numPr>
          <w:ilvl w:val="0"/>
          <w:numId w:val="27"/>
        </w:numPr>
        <w:tabs>
          <w:tab w:val="left" w:pos="540"/>
          <w:tab w:val="left" w:pos="2436"/>
        </w:tabs>
        <w:spacing w:before="2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History of Renal Disease</w:t>
      </w:r>
      <w:r w:rsidR="00B9221A">
        <w:rPr>
          <w:rFonts w:ascii="Arial" w:hAnsi="Arial" w:cs="Arial"/>
          <w:b/>
          <w:sz w:val="20"/>
        </w:rPr>
        <w:t>:</w:t>
      </w:r>
    </w:p>
    <w:p w14:paraId="1CFD8929" w14:textId="77777777" w:rsidR="009F3E7C" w:rsidRPr="009F3E7C" w:rsidRDefault="009F3E7C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None</w:t>
      </w:r>
    </w:p>
    <w:p w14:paraId="4583ADEE" w14:textId="77777777" w:rsidR="009F3E7C" w:rsidRDefault="009F3E7C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Unknown</w:t>
      </w:r>
    </w:p>
    <w:p w14:paraId="67B45A9A" w14:textId="77777777" w:rsidR="009F3E7C" w:rsidRDefault="009F3E7C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Renal Failure</w:t>
      </w:r>
    </w:p>
    <w:p w14:paraId="0D04A94E" w14:textId="77777777" w:rsidR="009F3E7C" w:rsidRDefault="009F3E7C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Hemodialysis</w:t>
      </w:r>
    </w:p>
    <w:p w14:paraId="06DFC345" w14:textId="77777777" w:rsidR="00FA335F" w:rsidRPr="002F113F" w:rsidRDefault="009F3E7C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Other </w:t>
      </w:r>
      <w:r w:rsidR="00B42D8D" w:rsidRPr="007A1DF3">
        <w:rPr>
          <w:rFonts w:ascii="Arial" w:hAnsi="Arial" w:cs="Arial"/>
          <w:sz w:val="18"/>
          <w:szCs w:val="18"/>
        </w:rPr>
        <w:t>(Specify</w:t>
      </w:r>
      <w:proofErr w:type="gramStart"/>
      <w:r w:rsidR="00B42D8D" w:rsidRPr="007A1DF3">
        <w:rPr>
          <w:rFonts w:ascii="Arial" w:hAnsi="Arial" w:cs="Arial"/>
          <w:sz w:val="18"/>
          <w:szCs w:val="18"/>
        </w:rPr>
        <w:t>)</w:t>
      </w:r>
      <w:r w:rsidR="00B97F0B">
        <w:rPr>
          <w:rFonts w:ascii="Arial" w:hAnsi="Arial" w:cs="Arial"/>
          <w:sz w:val="20"/>
          <w:szCs w:val="22"/>
        </w:rPr>
        <w:t>:_</w:t>
      </w:r>
      <w:proofErr w:type="gramEnd"/>
      <w:r w:rsidR="00B97F0B">
        <w:rPr>
          <w:rFonts w:ascii="Arial" w:hAnsi="Arial" w:cs="Arial"/>
          <w:sz w:val="20"/>
          <w:szCs w:val="22"/>
        </w:rPr>
        <w:t>______________________</w:t>
      </w:r>
    </w:p>
    <w:p w14:paraId="5152EECE" w14:textId="77777777" w:rsidR="009F3E7C" w:rsidRDefault="0030160E" w:rsidP="007C7ED6">
      <w:pPr>
        <w:numPr>
          <w:ilvl w:val="0"/>
          <w:numId w:val="27"/>
        </w:numPr>
        <w:tabs>
          <w:tab w:val="left" w:pos="540"/>
          <w:tab w:val="left" w:pos="2436"/>
        </w:tabs>
        <w:spacing w:before="2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column"/>
      </w:r>
      <w:r w:rsidR="00B97F0B">
        <w:rPr>
          <w:rFonts w:ascii="Arial" w:hAnsi="Arial" w:cs="Arial"/>
          <w:b/>
          <w:sz w:val="20"/>
        </w:rPr>
        <w:lastRenderedPageBreak/>
        <w:t>History of Vascular Disease</w:t>
      </w:r>
      <w:r w:rsidR="00B9221A">
        <w:rPr>
          <w:rFonts w:ascii="Arial" w:hAnsi="Arial" w:cs="Arial"/>
          <w:b/>
          <w:sz w:val="20"/>
        </w:rPr>
        <w:t>:</w:t>
      </w:r>
    </w:p>
    <w:p w14:paraId="75A02C46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None</w:t>
      </w:r>
    </w:p>
    <w:p w14:paraId="1CCF78A9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Unknown</w:t>
      </w:r>
    </w:p>
    <w:p w14:paraId="5E54AF5A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</w:r>
      <w:r w:rsidR="00B97F0B">
        <w:rPr>
          <w:rFonts w:ascii="Arial" w:hAnsi="Arial" w:cs="Arial"/>
          <w:bCs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Cs/>
          <w:sz w:val="20"/>
          <w:szCs w:val="22"/>
        </w:rPr>
      </w:r>
      <w:r w:rsidR="00D048A5">
        <w:rPr>
          <w:rFonts w:ascii="Arial" w:hAnsi="Arial" w:cs="Arial"/>
          <w:bCs/>
          <w:sz w:val="20"/>
          <w:szCs w:val="22"/>
        </w:rPr>
        <w:fldChar w:fldCharType="separate"/>
      </w:r>
      <w:r w:rsidR="00B97F0B">
        <w:rPr>
          <w:rFonts w:ascii="Arial" w:hAnsi="Arial" w:cs="Arial"/>
          <w:bCs/>
          <w:sz w:val="20"/>
          <w:szCs w:val="22"/>
        </w:rPr>
        <w:fldChar w:fldCharType="end"/>
      </w:r>
      <w:r w:rsidR="00B97F0B">
        <w:rPr>
          <w:rFonts w:ascii="Arial" w:hAnsi="Arial" w:cs="Arial"/>
          <w:bCs/>
          <w:sz w:val="20"/>
          <w:szCs w:val="22"/>
        </w:rPr>
        <w:t xml:space="preserve">  Peripheral Vascular Disease (Arterial)</w:t>
      </w:r>
    </w:p>
    <w:p w14:paraId="71D8063B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</w:r>
      <w:r w:rsidR="00B97F0B">
        <w:rPr>
          <w:rFonts w:ascii="Arial" w:hAnsi="Arial" w:cs="Arial"/>
          <w:bCs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Cs/>
          <w:sz w:val="20"/>
          <w:szCs w:val="22"/>
        </w:rPr>
      </w:r>
      <w:r w:rsidR="00D048A5">
        <w:rPr>
          <w:rFonts w:ascii="Arial" w:hAnsi="Arial" w:cs="Arial"/>
          <w:bCs/>
          <w:sz w:val="20"/>
          <w:szCs w:val="22"/>
        </w:rPr>
        <w:fldChar w:fldCharType="separate"/>
      </w:r>
      <w:r w:rsidR="00B97F0B">
        <w:rPr>
          <w:rFonts w:ascii="Arial" w:hAnsi="Arial" w:cs="Arial"/>
          <w:bCs/>
          <w:sz w:val="20"/>
          <w:szCs w:val="22"/>
        </w:rPr>
        <w:fldChar w:fldCharType="end"/>
      </w:r>
      <w:r w:rsidR="00B97F0B">
        <w:rPr>
          <w:rFonts w:ascii="Arial" w:hAnsi="Arial" w:cs="Arial"/>
          <w:bCs/>
          <w:sz w:val="20"/>
          <w:szCs w:val="22"/>
        </w:rPr>
        <w:t xml:space="preserve">  Transient Ischemic Attack </w:t>
      </w:r>
    </w:p>
    <w:p w14:paraId="0773ECEA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</w:r>
      <w:r w:rsidR="00B97F0B">
        <w:rPr>
          <w:rFonts w:ascii="Arial" w:hAnsi="Arial" w:cs="Arial"/>
          <w:bCs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Cs/>
          <w:sz w:val="20"/>
          <w:szCs w:val="22"/>
        </w:rPr>
      </w:r>
      <w:r w:rsidR="00D048A5">
        <w:rPr>
          <w:rFonts w:ascii="Arial" w:hAnsi="Arial" w:cs="Arial"/>
          <w:bCs/>
          <w:sz w:val="20"/>
          <w:szCs w:val="22"/>
        </w:rPr>
        <w:fldChar w:fldCharType="separate"/>
      </w:r>
      <w:r w:rsidR="00B97F0B">
        <w:rPr>
          <w:rFonts w:ascii="Arial" w:hAnsi="Arial" w:cs="Arial"/>
          <w:bCs/>
          <w:sz w:val="20"/>
          <w:szCs w:val="22"/>
        </w:rPr>
        <w:fldChar w:fldCharType="end"/>
      </w:r>
      <w:r w:rsidR="00B97F0B">
        <w:rPr>
          <w:rFonts w:ascii="Arial" w:hAnsi="Arial" w:cs="Arial"/>
          <w:bCs/>
          <w:sz w:val="20"/>
          <w:szCs w:val="22"/>
        </w:rPr>
        <w:t xml:space="preserve">  Stroke, Date _____ / ____ / _______</w:t>
      </w:r>
    </w:p>
    <w:p w14:paraId="05547AA5" w14:textId="77777777" w:rsidR="00B97F0B" w:rsidRDefault="009F3E7C" w:rsidP="0059027B">
      <w:pPr>
        <w:tabs>
          <w:tab w:val="left" w:pos="360"/>
          <w:tab w:val="left" w:pos="1800"/>
        </w:tabs>
        <w:spacing w:before="20"/>
        <w:ind w:left="360" w:firstLine="187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16"/>
          <w:szCs w:val="16"/>
        </w:rPr>
        <w:tab/>
      </w:r>
      <w:r w:rsidR="007A1DF3">
        <w:rPr>
          <w:rFonts w:ascii="Arial" w:hAnsi="Arial" w:cs="Arial"/>
          <w:bCs/>
          <w:sz w:val="16"/>
          <w:szCs w:val="16"/>
        </w:rPr>
        <w:t xml:space="preserve">  </w:t>
      </w:r>
      <w:r w:rsidR="00B97F0B" w:rsidRPr="00A77F75">
        <w:rPr>
          <w:rFonts w:ascii="Arial" w:hAnsi="Arial" w:cs="Arial"/>
          <w:bCs/>
          <w:sz w:val="16"/>
          <w:szCs w:val="16"/>
        </w:rPr>
        <w:t xml:space="preserve">mmm  </w:t>
      </w:r>
      <w:r w:rsidR="00A77F75">
        <w:rPr>
          <w:rFonts w:ascii="Arial" w:hAnsi="Arial" w:cs="Arial"/>
          <w:bCs/>
          <w:sz w:val="16"/>
          <w:szCs w:val="16"/>
        </w:rPr>
        <w:t xml:space="preserve">   </w:t>
      </w:r>
      <w:r w:rsidR="00B97F0B" w:rsidRPr="00A77F75">
        <w:rPr>
          <w:rFonts w:ascii="Arial" w:hAnsi="Arial" w:cs="Arial"/>
          <w:bCs/>
          <w:sz w:val="16"/>
          <w:szCs w:val="16"/>
        </w:rPr>
        <w:t xml:space="preserve">   </w:t>
      </w:r>
      <w:proofErr w:type="spellStart"/>
      <w:r w:rsidR="00B97F0B" w:rsidRPr="00A77F75">
        <w:rPr>
          <w:rFonts w:ascii="Arial" w:hAnsi="Arial" w:cs="Arial"/>
          <w:bCs/>
          <w:sz w:val="16"/>
          <w:szCs w:val="16"/>
        </w:rPr>
        <w:t>dd</w:t>
      </w:r>
      <w:proofErr w:type="spellEnd"/>
      <w:r w:rsidR="00B97F0B" w:rsidRPr="00A77F75">
        <w:rPr>
          <w:rFonts w:ascii="Arial" w:hAnsi="Arial" w:cs="Arial"/>
          <w:bCs/>
          <w:sz w:val="16"/>
          <w:szCs w:val="16"/>
        </w:rPr>
        <w:t xml:space="preserve">     </w:t>
      </w:r>
      <w:r w:rsidR="00A77F75">
        <w:rPr>
          <w:rFonts w:ascii="Arial" w:hAnsi="Arial" w:cs="Arial"/>
          <w:bCs/>
          <w:sz w:val="16"/>
          <w:szCs w:val="16"/>
        </w:rPr>
        <w:t xml:space="preserve">   </w:t>
      </w:r>
      <w:r w:rsidR="00B97F0B" w:rsidRPr="00A77F75">
        <w:rPr>
          <w:rFonts w:ascii="Arial" w:hAnsi="Arial" w:cs="Arial"/>
          <w:bCs/>
          <w:sz w:val="16"/>
          <w:szCs w:val="16"/>
        </w:rPr>
        <w:t xml:space="preserve">   </w:t>
      </w:r>
      <w:proofErr w:type="spellStart"/>
      <w:r w:rsidR="00B97F0B" w:rsidRPr="00A77F75">
        <w:rPr>
          <w:rFonts w:ascii="Arial" w:hAnsi="Arial" w:cs="Arial"/>
          <w:bCs/>
          <w:sz w:val="16"/>
          <w:szCs w:val="16"/>
        </w:rPr>
        <w:t>yyyy</w:t>
      </w:r>
      <w:proofErr w:type="spellEnd"/>
      <w:r w:rsidR="00721382">
        <w:rPr>
          <w:rFonts w:ascii="Arial" w:hAnsi="Arial" w:cs="Arial"/>
          <w:b/>
          <w:sz w:val="20"/>
        </w:rPr>
        <w:br/>
      </w:r>
      <w:r w:rsidR="00B97F0B">
        <w:rPr>
          <w:rFonts w:ascii="Arial" w:hAnsi="Arial" w:cs="Arial"/>
          <w:b/>
          <w:sz w:val="20"/>
          <w:szCs w:val="22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2" w:name="Check14"/>
      <w:r w:rsidR="00B97F0B">
        <w:rPr>
          <w:rFonts w:ascii="Arial" w:hAnsi="Arial" w:cs="Arial"/>
          <w:b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/>
          <w:sz w:val="20"/>
          <w:szCs w:val="22"/>
        </w:rPr>
      </w:r>
      <w:r w:rsidR="00D048A5">
        <w:rPr>
          <w:rFonts w:ascii="Arial" w:hAnsi="Arial" w:cs="Arial"/>
          <w:b/>
          <w:sz w:val="20"/>
          <w:szCs w:val="22"/>
        </w:rPr>
        <w:fldChar w:fldCharType="separate"/>
      </w:r>
      <w:r w:rsidR="00B97F0B">
        <w:rPr>
          <w:rFonts w:ascii="Arial" w:hAnsi="Arial" w:cs="Arial"/>
          <w:b/>
          <w:sz w:val="20"/>
          <w:szCs w:val="22"/>
        </w:rPr>
        <w:fldChar w:fldCharType="end"/>
      </w:r>
      <w:bookmarkEnd w:id="142"/>
      <w:r w:rsidR="00B97F0B">
        <w:rPr>
          <w:rFonts w:ascii="Arial" w:hAnsi="Arial" w:cs="Arial"/>
          <w:b/>
          <w:sz w:val="20"/>
          <w:szCs w:val="22"/>
        </w:rPr>
        <w:t xml:space="preserve">  </w:t>
      </w:r>
      <w:r w:rsidR="00B97F0B">
        <w:rPr>
          <w:rFonts w:ascii="Arial" w:hAnsi="Arial" w:cs="Arial"/>
          <w:bCs/>
          <w:sz w:val="20"/>
          <w:szCs w:val="22"/>
        </w:rPr>
        <w:t xml:space="preserve">Other </w:t>
      </w:r>
      <w:r w:rsidR="00B42D8D" w:rsidRPr="007A1DF3">
        <w:rPr>
          <w:rFonts w:ascii="Arial" w:hAnsi="Arial" w:cs="Arial"/>
          <w:sz w:val="18"/>
          <w:szCs w:val="18"/>
        </w:rPr>
        <w:t>(Specify</w:t>
      </w:r>
      <w:proofErr w:type="gramStart"/>
      <w:r w:rsidR="00B42D8D" w:rsidRPr="007A1DF3">
        <w:rPr>
          <w:rFonts w:ascii="Arial" w:hAnsi="Arial" w:cs="Arial"/>
          <w:sz w:val="18"/>
          <w:szCs w:val="18"/>
        </w:rPr>
        <w:t>)</w:t>
      </w:r>
      <w:r w:rsidR="00B97F0B">
        <w:rPr>
          <w:rFonts w:ascii="Arial" w:hAnsi="Arial" w:cs="Arial"/>
          <w:bCs/>
          <w:sz w:val="20"/>
          <w:szCs w:val="22"/>
        </w:rPr>
        <w:t>:_</w:t>
      </w:r>
      <w:proofErr w:type="gramEnd"/>
      <w:r w:rsidR="00B97F0B">
        <w:rPr>
          <w:rFonts w:ascii="Arial" w:hAnsi="Arial" w:cs="Arial"/>
          <w:bCs/>
          <w:sz w:val="20"/>
          <w:szCs w:val="22"/>
        </w:rPr>
        <w:t>_____________________</w:t>
      </w:r>
    </w:p>
    <w:p w14:paraId="14F1B0CF" w14:textId="77777777" w:rsidR="009F3E7C" w:rsidRDefault="00B97F0B" w:rsidP="007C7ED6">
      <w:pPr>
        <w:numPr>
          <w:ilvl w:val="0"/>
          <w:numId w:val="27"/>
        </w:numPr>
        <w:tabs>
          <w:tab w:val="left" w:pos="540"/>
          <w:tab w:val="left" w:pos="2436"/>
        </w:tabs>
        <w:spacing w:before="2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History of Other Diseases</w:t>
      </w:r>
      <w:r w:rsidR="00B9221A">
        <w:rPr>
          <w:rFonts w:ascii="Arial" w:hAnsi="Arial" w:cs="Arial"/>
          <w:b/>
          <w:sz w:val="20"/>
        </w:rPr>
        <w:t>:</w:t>
      </w:r>
    </w:p>
    <w:p w14:paraId="1718B6C4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None</w:t>
      </w:r>
    </w:p>
    <w:p w14:paraId="2A282E35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Unknown</w:t>
      </w:r>
    </w:p>
    <w:p w14:paraId="62817926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ab/>
      </w:r>
      <w:r w:rsidR="00B97F0B">
        <w:rPr>
          <w:rFonts w:ascii="Arial" w:hAnsi="Arial" w:cs="Arial"/>
          <w:b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/>
          <w:sz w:val="20"/>
          <w:szCs w:val="22"/>
        </w:rPr>
      </w:r>
      <w:r w:rsidR="00D048A5">
        <w:rPr>
          <w:rFonts w:ascii="Arial" w:hAnsi="Arial" w:cs="Arial"/>
          <w:b/>
          <w:sz w:val="20"/>
          <w:szCs w:val="22"/>
        </w:rPr>
        <w:fldChar w:fldCharType="separate"/>
      </w:r>
      <w:r w:rsidR="00B97F0B">
        <w:rPr>
          <w:rFonts w:ascii="Arial" w:hAnsi="Arial" w:cs="Arial"/>
          <w:b/>
          <w:sz w:val="20"/>
          <w:szCs w:val="22"/>
        </w:rPr>
        <w:fldChar w:fldCharType="end"/>
      </w:r>
      <w:r w:rsidR="00B97F0B">
        <w:rPr>
          <w:rFonts w:ascii="Arial" w:hAnsi="Arial" w:cs="Arial"/>
          <w:b/>
          <w:sz w:val="20"/>
          <w:szCs w:val="22"/>
        </w:rPr>
        <w:t xml:space="preserve">  </w:t>
      </w:r>
      <w:r w:rsidR="00B97F0B">
        <w:rPr>
          <w:rFonts w:ascii="Arial" w:hAnsi="Arial" w:cs="Arial"/>
          <w:sz w:val="20"/>
          <w:szCs w:val="22"/>
        </w:rPr>
        <w:t>Bleeding Disorder</w:t>
      </w:r>
    </w:p>
    <w:p w14:paraId="1C11951A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 w:rsidR="00B97F0B">
        <w:rPr>
          <w:rFonts w:ascii="Arial" w:hAnsi="Arial" w:cs="Arial"/>
          <w:bCs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Cs/>
          <w:sz w:val="20"/>
        </w:rPr>
        <w:instrText xml:space="preserve"> FORMCHECKBOX </w:instrText>
      </w:r>
      <w:r w:rsidR="00D048A5">
        <w:rPr>
          <w:rFonts w:ascii="Arial" w:hAnsi="Arial" w:cs="Arial"/>
          <w:bCs/>
          <w:sz w:val="20"/>
        </w:rPr>
      </w:r>
      <w:r w:rsidR="00D048A5">
        <w:rPr>
          <w:rFonts w:ascii="Arial" w:hAnsi="Arial" w:cs="Arial"/>
          <w:bCs/>
          <w:sz w:val="20"/>
        </w:rPr>
        <w:fldChar w:fldCharType="separate"/>
      </w:r>
      <w:r w:rsidR="00B97F0B">
        <w:rPr>
          <w:rFonts w:ascii="Arial" w:hAnsi="Arial" w:cs="Arial"/>
          <w:bCs/>
          <w:sz w:val="20"/>
        </w:rPr>
        <w:fldChar w:fldCharType="end"/>
      </w:r>
      <w:r w:rsidR="00607295">
        <w:rPr>
          <w:rFonts w:ascii="Arial" w:hAnsi="Arial" w:cs="Arial"/>
          <w:bCs/>
          <w:sz w:val="20"/>
        </w:rPr>
        <w:t xml:space="preserve">  Cancer</w:t>
      </w:r>
      <w:r w:rsidR="00B97F0B">
        <w:rPr>
          <w:rFonts w:ascii="Arial" w:hAnsi="Arial" w:cs="Arial"/>
          <w:bCs/>
          <w:sz w:val="20"/>
        </w:rPr>
        <w:t xml:space="preserve"> </w:t>
      </w:r>
      <w:r w:rsidR="00607295">
        <w:rPr>
          <w:rFonts w:ascii="Arial" w:hAnsi="Arial" w:cs="Arial"/>
          <w:bCs/>
          <w:sz w:val="20"/>
        </w:rPr>
        <w:t>(</w:t>
      </w:r>
      <w:r w:rsidR="00B97F0B">
        <w:rPr>
          <w:rFonts w:ascii="Arial" w:hAnsi="Arial" w:cs="Arial"/>
          <w:bCs/>
          <w:sz w:val="20"/>
        </w:rPr>
        <w:t>Specify</w:t>
      </w:r>
      <w:proofErr w:type="gramStart"/>
      <w:r w:rsidR="00607295">
        <w:rPr>
          <w:rFonts w:ascii="Arial" w:hAnsi="Arial" w:cs="Arial"/>
          <w:bCs/>
          <w:sz w:val="20"/>
        </w:rPr>
        <w:t>)</w:t>
      </w:r>
      <w:r w:rsidR="00B97F0B">
        <w:rPr>
          <w:rFonts w:ascii="Arial" w:hAnsi="Arial" w:cs="Arial"/>
          <w:bCs/>
          <w:sz w:val="20"/>
        </w:rPr>
        <w:t>:_</w:t>
      </w:r>
      <w:proofErr w:type="gramEnd"/>
      <w:r w:rsidR="00495EF0">
        <w:rPr>
          <w:rFonts w:ascii="Arial" w:hAnsi="Arial" w:cs="Arial"/>
          <w:bCs/>
          <w:sz w:val="20"/>
        </w:rPr>
        <w:t>__</w:t>
      </w:r>
      <w:r w:rsidR="00B97F0B">
        <w:rPr>
          <w:rFonts w:ascii="Arial" w:hAnsi="Arial" w:cs="Arial"/>
          <w:bCs/>
          <w:sz w:val="20"/>
        </w:rPr>
        <w:t>__________________</w:t>
      </w:r>
    </w:p>
    <w:p w14:paraId="6991C84E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ab/>
      </w:r>
      <w:r w:rsidR="00B97F0B">
        <w:rPr>
          <w:rFonts w:ascii="Arial" w:hAnsi="Arial" w:cs="Arial"/>
          <w:b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/>
          <w:sz w:val="20"/>
          <w:szCs w:val="22"/>
        </w:rPr>
      </w:r>
      <w:r w:rsidR="00D048A5">
        <w:rPr>
          <w:rFonts w:ascii="Arial" w:hAnsi="Arial" w:cs="Arial"/>
          <w:b/>
          <w:sz w:val="20"/>
          <w:szCs w:val="22"/>
        </w:rPr>
        <w:fldChar w:fldCharType="separate"/>
      </w:r>
      <w:r w:rsidR="00B97F0B">
        <w:rPr>
          <w:rFonts w:ascii="Arial" w:hAnsi="Arial" w:cs="Arial"/>
          <w:b/>
          <w:sz w:val="20"/>
          <w:szCs w:val="22"/>
        </w:rPr>
        <w:fldChar w:fldCharType="end"/>
      </w:r>
      <w:r w:rsidR="00B97F0B">
        <w:rPr>
          <w:rFonts w:ascii="Arial" w:hAnsi="Arial" w:cs="Arial"/>
          <w:b/>
          <w:sz w:val="20"/>
          <w:szCs w:val="22"/>
        </w:rPr>
        <w:t xml:space="preserve">  </w:t>
      </w:r>
      <w:r w:rsidR="00B97F0B">
        <w:rPr>
          <w:rFonts w:ascii="Arial" w:hAnsi="Arial" w:cs="Arial"/>
          <w:sz w:val="20"/>
          <w:szCs w:val="22"/>
        </w:rPr>
        <w:t>Gastrointestinal Disease</w:t>
      </w:r>
    </w:p>
    <w:p w14:paraId="18BE4B94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ab/>
      </w:r>
      <w:r w:rsidR="00B97F0B">
        <w:rPr>
          <w:rFonts w:ascii="Arial" w:hAnsi="Arial" w:cs="Arial"/>
          <w:b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/>
          <w:sz w:val="20"/>
          <w:szCs w:val="22"/>
        </w:rPr>
      </w:r>
      <w:r w:rsidR="00D048A5">
        <w:rPr>
          <w:rFonts w:ascii="Arial" w:hAnsi="Arial" w:cs="Arial"/>
          <w:b/>
          <w:sz w:val="20"/>
          <w:szCs w:val="22"/>
        </w:rPr>
        <w:fldChar w:fldCharType="separate"/>
      </w:r>
      <w:r w:rsidR="00B97F0B">
        <w:rPr>
          <w:rFonts w:ascii="Arial" w:hAnsi="Arial" w:cs="Arial"/>
          <w:b/>
          <w:sz w:val="20"/>
          <w:szCs w:val="22"/>
        </w:rPr>
        <w:fldChar w:fldCharType="end"/>
      </w:r>
      <w:r w:rsidR="00B97F0B">
        <w:rPr>
          <w:rFonts w:ascii="Arial" w:hAnsi="Arial" w:cs="Arial"/>
          <w:b/>
          <w:sz w:val="20"/>
          <w:szCs w:val="22"/>
        </w:rPr>
        <w:t xml:space="preserve">  </w:t>
      </w:r>
      <w:r w:rsidR="00B97F0B">
        <w:rPr>
          <w:rFonts w:ascii="Arial" w:hAnsi="Arial" w:cs="Arial"/>
          <w:sz w:val="20"/>
          <w:szCs w:val="22"/>
        </w:rPr>
        <w:t>Liver Disease</w:t>
      </w:r>
    </w:p>
    <w:p w14:paraId="57662E2D" w14:textId="77777777" w:rsidR="00B97F0B" w:rsidRPr="00052AAE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  <w:szCs w:val="22"/>
        </w:rPr>
        <w:tab/>
      </w:r>
      <w:r w:rsidR="00B97F0B">
        <w:rPr>
          <w:rFonts w:ascii="Arial" w:hAnsi="Arial" w:cs="Arial"/>
          <w:bCs/>
          <w:sz w:val="20"/>
          <w:szCs w:val="22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43" w:name="Check15"/>
      <w:r w:rsidR="00B97F0B"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bCs/>
          <w:sz w:val="20"/>
          <w:szCs w:val="22"/>
        </w:rPr>
      </w:r>
      <w:r w:rsidR="00D048A5">
        <w:rPr>
          <w:rFonts w:ascii="Arial" w:hAnsi="Arial" w:cs="Arial"/>
          <w:bCs/>
          <w:sz w:val="20"/>
          <w:szCs w:val="22"/>
        </w:rPr>
        <w:fldChar w:fldCharType="separate"/>
      </w:r>
      <w:r w:rsidR="00B97F0B">
        <w:rPr>
          <w:rFonts w:ascii="Arial" w:hAnsi="Arial" w:cs="Arial"/>
          <w:bCs/>
          <w:sz w:val="20"/>
          <w:szCs w:val="22"/>
        </w:rPr>
        <w:fldChar w:fldCharType="end"/>
      </w:r>
      <w:bookmarkEnd w:id="143"/>
      <w:r w:rsidR="00B97F0B">
        <w:rPr>
          <w:rFonts w:ascii="Arial" w:hAnsi="Arial" w:cs="Arial"/>
          <w:bCs/>
          <w:sz w:val="20"/>
          <w:szCs w:val="22"/>
        </w:rPr>
        <w:t xml:space="preserve">  Other </w:t>
      </w:r>
      <w:r w:rsidR="00B42D8D" w:rsidRPr="007A1DF3">
        <w:rPr>
          <w:rFonts w:ascii="Arial" w:hAnsi="Arial" w:cs="Arial"/>
          <w:sz w:val="18"/>
          <w:szCs w:val="18"/>
        </w:rPr>
        <w:t>(Specify</w:t>
      </w:r>
      <w:proofErr w:type="gramStart"/>
      <w:r w:rsidR="00B42D8D" w:rsidRPr="007A1DF3">
        <w:rPr>
          <w:rFonts w:ascii="Arial" w:hAnsi="Arial" w:cs="Arial"/>
          <w:sz w:val="18"/>
          <w:szCs w:val="18"/>
        </w:rPr>
        <w:t>)</w:t>
      </w:r>
      <w:r w:rsidR="00B97F0B">
        <w:rPr>
          <w:rFonts w:ascii="Arial" w:hAnsi="Arial" w:cs="Arial"/>
          <w:bCs/>
          <w:sz w:val="20"/>
          <w:szCs w:val="22"/>
        </w:rPr>
        <w:t>:_</w:t>
      </w:r>
      <w:proofErr w:type="gramEnd"/>
      <w:r w:rsidR="00B97F0B">
        <w:rPr>
          <w:rFonts w:ascii="Arial" w:hAnsi="Arial" w:cs="Arial"/>
          <w:bCs/>
          <w:sz w:val="20"/>
          <w:szCs w:val="22"/>
        </w:rPr>
        <w:t>____________________</w:t>
      </w:r>
    </w:p>
    <w:p w14:paraId="06066425" w14:textId="77777777" w:rsidR="009F3E7C" w:rsidRPr="009F3E7C" w:rsidRDefault="00B97F0B" w:rsidP="00AC7326">
      <w:pPr>
        <w:numPr>
          <w:ilvl w:val="0"/>
          <w:numId w:val="27"/>
        </w:numPr>
        <w:tabs>
          <w:tab w:val="left" w:pos="540"/>
          <w:tab w:val="left" w:pos="720"/>
          <w:tab w:val="left" w:pos="2436"/>
        </w:tabs>
        <w:spacing w:before="240"/>
        <w:rPr>
          <w:rFonts w:ascii="Arial" w:hAnsi="Arial" w:cs="Arial"/>
          <w:sz w:val="20"/>
          <w:szCs w:val="20"/>
        </w:rPr>
      </w:pPr>
      <w:r w:rsidRPr="00A77F75">
        <w:rPr>
          <w:rFonts w:ascii="Arial" w:hAnsi="Arial" w:cs="Arial"/>
          <w:b/>
          <w:sz w:val="20"/>
          <w:szCs w:val="20"/>
        </w:rPr>
        <w:t>Surgical Interventions</w:t>
      </w:r>
      <w:r w:rsidR="00B9221A">
        <w:rPr>
          <w:rFonts w:ascii="Arial" w:hAnsi="Arial" w:cs="Arial"/>
          <w:b/>
          <w:sz w:val="20"/>
          <w:szCs w:val="20"/>
        </w:rPr>
        <w:t>:</w:t>
      </w:r>
      <w:r w:rsidR="001C46C9">
        <w:rPr>
          <w:rFonts w:ascii="Arial" w:hAnsi="Arial" w:cs="Arial"/>
          <w:b/>
          <w:sz w:val="20"/>
          <w:szCs w:val="20"/>
        </w:rPr>
        <w:t xml:space="preserve"> (</w:t>
      </w:r>
      <w:r w:rsidR="001C46C9">
        <w:rPr>
          <w:rFonts w:ascii="Arial" w:hAnsi="Arial" w:cs="Arial"/>
          <w:b/>
          <w:sz w:val="16"/>
          <w:szCs w:val="16"/>
        </w:rPr>
        <w:t>Prior to this admission)</w:t>
      </w:r>
    </w:p>
    <w:p w14:paraId="3E3C9338" w14:textId="77777777" w:rsidR="009F3E7C" w:rsidRDefault="009F3E7C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52156" w:rsidRPr="00A77F75">
        <w:rPr>
          <w:rFonts w:ascii="Arial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552156" w:rsidRPr="00A77F75">
        <w:rPr>
          <w:rFonts w:ascii="Arial" w:hAnsi="Arial" w:cs="Arial"/>
          <w:sz w:val="20"/>
          <w:szCs w:val="20"/>
        </w:rPr>
        <w:instrText xml:space="preserve"> FORMCHECKBOX </w:instrText>
      </w:r>
      <w:r w:rsidR="00D048A5">
        <w:rPr>
          <w:rFonts w:ascii="Arial" w:hAnsi="Arial" w:cs="Arial"/>
          <w:sz w:val="20"/>
          <w:szCs w:val="20"/>
        </w:rPr>
      </w:r>
      <w:r w:rsidR="00D048A5">
        <w:rPr>
          <w:rFonts w:ascii="Arial" w:hAnsi="Arial" w:cs="Arial"/>
          <w:sz w:val="20"/>
          <w:szCs w:val="20"/>
        </w:rPr>
        <w:fldChar w:fldCharType="separate"/>
      </w:r>
      <w:r w:rsidR="00552156" w:rsidRPr="00A77F75">
        <w:rPr>
          <w:rFonts w:ascii="Arial" w:hAnsi="Arial" w:cs="Arial"/>
          <w:sz w:val="20"/>
          <w:szCs w:val="20"/>
        </w:rPr>
        <w:fldChar w:fldCharType="end"/>
      </w:r>
      <w:r w:rsidR="00552156" w:rsidRPr="00A77F75">
        <w:rPr>
          <w:rFonts w:ascii="Arial" w:hAnsi="Arial" w:cs="Arial"/>
          <w:sz w:val="20"/>
          <w:szCs w:val="20"/>
        </w:rPr>
        <w:t xml:space="preserve">  None</w:t>
      </w:r>
    </w:p>
    <w:p w14:paraId="34E89287" w14:textId="77777777" w:rsidR="00FD5219" w:rsidRDefault="00FD5219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D048A5">
        <w:rPr>
          <w:rFonts w:ascii="Arial" w:hAnsi="Arial" w:cs="Arial"/>
          <w:sz w:val="20"/>
          <w:szCs w:val="22"/>
        </w:rPr>
      </w:r>
      <w:r w:rsidR="00D048A5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Unknown</w:t>
      </w:r>
    </w:p>
    <w:p w14:paraId="594A0DF2" w14:textId="77777777" w:rsidR="009F3E7C" w:rsidRDefault="009F3E7C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52156" w:rsidRPr="00A77F75">
        <w:rPr>
          <w:rFonts w:ascii="Arial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552156" w:rsidRPr="00A77F75">
        <w:rPr>
          <w:rFonts w:ascii="Arial" w:hAnsi="Arial" w:cs="Arial"/>
          <w:sz w:val="20"/>
          <w:szCs w:val="20"/>
        </w:rPr>
        <w:instrText xml:space="preserve"> FORMCHECKBOX </w:instrText>
      </w:r>
      <w:r w:rsidR="00D048A5">
        <w:rPr>
          <w:rFonts w:ascii="Arial" w:hAnsi="Arial" w:cs="Arial"/>
          <w:sz w:val="20"/>
          <w:szCs w:val="20"/>
        </w:rPr>
      </w:r>
      <w:r w:rsidR="00D048A5">
        <w:rPr>
          <w:rFonts w:ascii="Arial" w:hAnsi="Arial" w:cs="Arial"/>
          <w:sz w:val="20"/>
          <w:szCs w:val="20"/>
        </w:rPr>
        <w:fldChar w:fldCharType="separate"/>
      </w:r>
      <w:r w:rsidR="00552156" w:rsidRPr="00A77F75">
        <w:rPr>
          <w:rFonts w:ascii="Arial" w:hAnsi="Arial" w:cs="Arial"/>
          <w:sz w:val="20"/>
          <w:szCs w:val="20"/>
        </w:rPr>
        <w:fldChar w:fldCharType="end"/>
      </w:r>
      <w:r w:rsidR="00552156" w:rsidRPr="00A77F75">
        <w:rPr>
          <w:rFonts w:ascii="Arial" w:hAnsi="Arial" w:cs="Arial"/>
          <w:sz w:val="20"/>
          <w:szCs w:val="20"/>
        </w:rPr>
        <w:t xml:space="preserve">  Cardiac Surgery (detail below)</w:t>
      </w:r>
    </w:p>
    <w:p w14:paraId="0905F301" w14:textId="77777777" w:rsidR="009F3E7C" w:rsidRDefault="00552156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>Type: _______________________________</w:t>
      </w:r>
    </w:p>
    <w:p w14:paraId="44482B08" w14:textId="77777777" w:rsidR="009F3E7C" w:rsidRDefault="00552156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bCs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 xml:space="preserve">Date: </w:t>
      </w:r>
      <w:r w:rsidRPr="00A77F75">
        <w:rPr>
          <w:rFonts w:ascii="Arial" w:hAnsi="Arial" w:cs="Arial"/>
          <w:bCs/>
          <w:sz w:val="20"/>
          <w:szCs w:val="20"/>
        </w:rPr>
        <w:t>_____ / ____ / _______</w:t>
      </w:r>
    </w:p>
    <w:p w14:paraId="1FA79831" w14:textId="77777777" w:rsidR="002C3285" w:rsidRPr="00A77F75" w:rsidRDefault="002C3285" w:rsidP="002C3285">
      <w:pPr>
        <w:tabs>
          <w:tab w:val="left" w:pos="360"/>
          <w:tab w:val="left" w:pos="720"/>
          <w:tab w:val="left" w:pos="1260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Pr="00A77F75">
        <w:rPr>
          <w:rFonts w:ascii="Arial" w:hAnsi="Arial" w:cs="Arial"/>
          <w:bCs/>
          <w:sz w:val="20"/>
          <w:szCs w:val="20"/>
        </w:rPr>
        <w:t xml:space="preserve">mmm      </w:t>
      </w:r>
      <w:proofErr w:type="spellStart"/>
      <w:r w:rsidRPr="00A77F75">
        <w:rPr>
          <w:rFonts w:ascii="Arial" w:hAnsi="Arial" w:cs="Arial"/>
          <w:bCs/>
          <w:sz w:val="20"/>
          <w:szCs w:val="20"/>
        </w:rPr>
        <w:t>dd</w:t>
      </w:r>
      <w:proofErr w:type="spellEnd"/>
      <w:r w:rsidRPr="00A77F75">
        <w:rPr>
          <w:rFonts w:ascii="Arial" w:hAnsi="Arial" w:cs="Arial"/>
          <w:bCs/>
          <w:sz w:val="20"/>
          <w:szCs w:val="20"/>
        </w:rPr>
        <w:t xml:space="preserve">        </w:t>
      </w:r>
      <w:proofErr w:type="spellStart"/>
      <w:r w:rsidRPr="00A77F75">
        <w:rPr>
          <w:rFonts w:ascii="Arial" w:hAnsi="Arial" w:cs="Arial"/>
          <w:bCs/>
          <w:sz w:val="20"/>
          <w:szCs w:val="20"/>
        </w:rPr>
        <w:t>yyyy</w:t>
      </w:r>
      <w:proofErr w:type="spellEnd"/>
    </w:p>
    <w:p w14:paraId="7B8651CF" w14:textId="77777777" w:rsidR="009F3E7C" w:rsidRDefault="009F3E7C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52156" w:rsidRPr="00A77F75">
        <w:rPr>
          <w:rFonts w:ascii="Arial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552156" w:rsidRPr="00A77F75">
        <w:rPr>
          <w:rFonts w:ascii="Arial" w:hAnsi="Arial" w:cs="Arial"/>
          <w:sz w:val="20"/>
          <w:szCs w:val="20"/>
        </w:rPr>
        <w:instrText xml:space="preserve"> FORMCHECKBOX </w:instrText>
      </w:r>
      <w:r w:rsidR="00D048A5">
        <w:rPr>
          <w:rFonts w:ascii="Arial" w:hAnsi="Arial" w:cs="Arial"/>
          <w:sz w:val="20"/>
          <w:szCs w:val="20"/>
        </w:rPr>
      </w:r>
      <w:r w:rsidR="00D048A5">
        <w:rPr>
          <w:rFonts w:ascii="Arial" w:hAnsi="Arial" w:cs="Arial"/>
          <w:sz w:val="20"/>
          <w:szCs w:val="20"/>
        </w:rPr>
        <w:fldChar w:fldCharType="separate"/>
      </w:r>
      <w:r w:rsidR="00552156" w:rsidRPr="00A77F75">
        <w:rPr>
          <w:rFonts w:ascii="Arial" w:hAnsi="Arial" w:cs="Arial"/>
          <w:sz w:val="20"/>
          <w:szCs w:val="20"/>
        </w:rPr>
        <w:fldChar w:fldCharType="end"/>
      </w:r>
      <w:r w:rsidR="006C4777">
        <w:rPr>
          <w:rFonts w:ascii="Arial" w:hAnsi="Arial" w:cs="Arial"/>
          <w:sz w:val="20"/>
          <w:szCs w:val="20"/>
        </w:rPr>
        <w:t xml:space="preserve">  Carotid Surgery</w:t>
      </w:r>
      <w:r w:rsidR="00813DEC">
        <w:rPr>
          <w:rFonts w:ascii="Arial" w:hAnsi="Arial" w:cs="Arial"/>
          <w:sz w:val="20"/>
          <w:szCs w:val="20"/>
        </w:rPr>
        <w:t xml:space="preserve"> </w:t>
      </w:r>
      <w:r w:rsidR="00813DEC" w:rsidRPr="00A77F75">
        <w:rPr>
          <w:rFonts w:ascii="Arial" w:hAnsi="Arial" w:cs="Arial"/>
          <w:sz w:val="20"/>
          <w:szCs w:val="20"/>
        </w:rPr>
        <w:t>(detail below)</w:t>
      </w:r>
    </w:p>
    <w:p w14:paraId="6AFD7360" w14:textId="77777777" w:rsidR="009F3E7C" w:rsidRDefault="00552156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>Type: _______________________________</w:t>
      </w:r>
    </w:p>
    <w:p w14:paraId="18400969" w14:textId="77777777" w:rsidR="009F3E7C" w:rsidRDefault="00552156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bCs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 xml:space="preserve">Date: </w:t>
      </w:r>
      <w:r w:rsidRPr="00A77F75">
        <w:rPr>
          <w:rFonts w:ascii="Arial" w:hAnsi="Arial" w:cs="Arial"/>
          <w:bCs/>
          <w:sz w:val="20"/>
          <w:szCs w:val="20"/>
        </w:rPr>
        <w:t>_____ / ____ / _______</w:t>
      </w:r>
    </w:p>
    <w:p w14:paraId="6BB5CB65" w14:textId="77777777" w:rsidR="00AC7326" w:rsidRPr="00A77F75" w:rsidRDefault="002C3285" w:rsidP="002C3285">
      <w:pPr>
        <w:tabs>
          <w:tab w:val="left" w:pos="360"/>
          <w:tab w:val="left" w:pos="720"/>
          <w:tab w:val="left" w:pos="1260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552156" w:rsidRPr="00A77F75">
        <w:rPr>
          <w:rFonts w:ascii="Arial" w:hAnsi="Arial" w:cs="Arial"/>
          <w:bCs/>
          <w:sz w:val="20"/>
          <w:szCs w:val="20"/>
        </w:rPr>
        <w:t xml:space="preserve">mmm      </w:t>
      </w:r>
      <w:proofErr w:type="spellStart"/>
      <w:r w:rsidR="00552156" w:rsidRPr="00A77F75">
        <w:rPr>
          <w:rFonts w:ascii="Arial" w:hAnsi="Arial" w:cs="Arial"/>
          <w:bCs/>
          <w:sz w:val="20"/>
          <w:szCs w:val="20"/>
        </w:rPr>
        <w:t>dd</w:t>
      </w:r>
      <w:proofErr w:type="spellEnd"/>
      <w:r w:rsidR="00552156" w:rsidRPr="00A77F75">
        <w:rPr>
          <w:rFonts w:ascii="Arial" w:hAnsi="Arial" w:cs="Arial"/>
          <w:bCs/>
          <w:sz w:val="20"/>
          <w:szCs w:val="20"/>
        </w:rPr>
        <w:t xml:space="preserve">        </w:t>
      </w:r>
      <w:proofErr w:type="spellStart"/>
      <w:r w:rsidR="00552156" w:rsidRPr="00A77F75">
        <w:rPr>
          <w:rFonts w:ascii="Arial" w:hAnsi="Arial" w:cs="Arial"/>
          <w:bCs/>
          <w:sz w:val="20"/>
          <w:szCs w:val="20"/>
        </w:rPr>
        <w:t>yyyy</w:t>
      </w:r>
      <w:proofErr w:type="spellEnd"/>
    </w:p>
    <w:p w14:paraId="3848E21F" w14:textId="77777777" w:rsidR="002C3285" w:rsidRDefault="002C3285" w:rsidP="002C3285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A77F75">
        <w:rPr>
          <w:rFonts w:ascii="Arial" w:hAnsi="Arial" w:cs="Arial"/>
          <w:sz w:val="20"/>
          <w:szCs w:val="20"/>
        </w:rPr>
        <w:instrText xml:space="preserve"> FORMCHECKBOX </w:instrText>
      </w:r>
      <w:r w:rsidR="00D048A5">
        <w:rPr>
          <w:rFonts w:ascii="Arial" w:hAnsi="Arial" w:cs="Arial"/>
          <w:sz w:val="20"/>
          <w:szCs w:val="20"/>
        </w:rPr>
      </w:r>
      <w:r w:rsidR="00D048A5">
        <w:rPr>
          <w:rFonts w:ascii="Arial" w:hAnsi="Arial" w:cs="Arial"/>
          <w:sz w:val="20"/>
          <w:szCs w:val="20"/>
        </w:rPr>
        <w:fldChar w:fldCharType="separate"/>
      </w:r>
      <w:r w:rsidRPr="00A77F75">
        <w:rPr>
          <w:rFonts w:ascii="Arial" w:hAnsi="Arial" w:cs="Arial"/>
          <w:sz w:val="20"/>
          <w:szCs w:val="20"/>
        </w:rPr>
        <w:fldChar w:fldCharType="end"/>
      </w:r>
      <w:r w:rsidRPr="00A77F75">
        <w:rPr>
          <w:rFonts w:ascii="Arial" w:hAnsi="Arial" w:cs="Arial"/>
          <w:sz w:val="20"/>
          <w:szCs w:val="20"/>
        </w:rPr>
        <w:t xml:space="preserve">  </w:t>
      </w:r>
      <w:r w:rsidR="006C4777">
        <w:rPr>
          <w:rFonts w:ascii="Arial" w:hAnsi="Arial" w:cs="Arial"/>
          <w:sz w:val="20"/>
          <w:szCs w:val="20"/>
        </w:rPr>
        <w:t>Other</w:t>
      </w:r>
      <w:r w:rsidRPr="00A77F75">
        <w:rPr>
          <w:rFonts w:ascii="Arial" w:hAnsi="Arial" w:cs="Arial"/>
          <w:sz w:val="20"/>
          <w:szCs w:val="20"/>
        </w:rPr>
        <w:t xml:space="preserve"> Surgery </w:t>
      </w:r>
      <w:r w:rsidR="00813DEC" w:rsidRPr="00A77F75">
        <w:rPr>
          <w:rFonts w:ascii="Arial" w:hAnsi="Arial" w:cs="Arial"/>
          <w:sz w:val="20"/>
          <w:szCs w:val="20"/>
        </w:rPr>
        <w:t>(detail below)</w:t>
      </w:r>
    </w:p>
    <w:p w14:paraId="5F177FA0" w14:textId="77777777" w:rsidR="002C3285" w:rsidRDefault="002C3285" w:rsidP="002C3285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>Type: _______________________________</w:t>
      </w:r>
    </w:p>
    <w:p w14:paraId="2387F817" w14:textId="77777777" w:rsidR="002C3285" w:rsidRDefault="002C3285" w:rsidP="002C3285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bCs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 xml:space="preserve">Date: </w:t>
      </w:r>
      <w:r w:rsidRPr="00A77F75">
        <w:rPr>
          <w:rFonts w:ascii="Arial" w:hAnsi="Arial" w:cs="Arial"/>
          <w:bCs/>
          <w:sz w:val="20"/>
          <w:szCs w:val="20"/>
        </w:rPr>
        <w:t>_____ / ____ / _______</w:t>
      </w:r>
    </w:p>
    <w:p w14:paraId="32455177" w14:textId="77777777" w:rsidR="002C3285" w:rsidRPr="00A77F75" w:rsidRDefault="002C3285" w:rsidP="002C3285">
      <w:pPr>
        <w:tabs>
          <w:tab w:val="left" w:pos="360"/>
          <w:tab w:val="left" w:pos="720"/>
          <w:tab w:val="left" w:pos="1260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Pr="00A77F75">
        <w:rPr>
          <w:rFonts w:ascii="Arial" w:hAnsi="Arial" w:cs="Arial"/>
          <w:bCs/>
          <w:sz w:val="20"/>
          <w:szCs w:val="20"/>
        </w:rPr>
        <w:t xml:space="preserve">mmm      </w:t>
      </w:r>
      <w:proofErr w:type="spellStart"/>
      <w:r w:rsidRPr="00A77F75">
        <w:rPr>
          <w:rFonts w:ascii="Arial" w:hAnsi="Arial" w:cs="Arial"/>
          <w:bCs/>
          <w:sz w:val="20"/>
          <w:szCs w:val="20"/>
        </w:rPr>
        <w:t>dd</w:t>
      </w:r>
      <w:proofErr w:type="spellEnd"/>
      <w:r w:rsidRPr="00A77F75">
        <w:rPr>
          <w:rFonts w:ascii="Arial" w:hAnsi="Arial" w:cs="Arial"/>
          <w:bCs/>
          <w:sz w:val="20"/>
          <w:szCs w:val="20"/>
        </w:rPr>
        <w:t xml:space="preserve">        </w:t>
      </w:r>
      <w:proofErr w:type="spellStart"/>
      <w:r w:rsidRPr="00A77F75">
        <w:rPr>
          <w:rFonts w:ascii="Arial" w:hAnsi="Arial" w:cs="Arial"/>
          <w:bCs/>
          <w:sz w:val="20"/>
          <w:szCs w:val="20"/>
        </w:rPr>
        <w:t>yyyy</w:t>
      </w:r>
      <w:proofErr w:type="spellEnd"/>
    </w:p>
    <w:p w14:paraId="2853042B" w14:textId="77777777" w:rsidR="006D1C69" w:rsidRDefault="006D1C69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13D3B978" w14:textId="77777777" w:rsidR="00752C25" w:rsidRDefault="00752C25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3C7EEDE3" w14:textId="77777777" w:rsidR="00752C25" w:rsidRDefault="00752C25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6C78E744" w14:textId="77777777" w:rsidR="00752C25" w:rsidRDefault="00752C25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754D18AE" w14:textId="77777777" w:rsidR="00752C25" w:rsidRDefault="00752C25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29B8CA84" w14:textId="77777777" w:rsidR="006C4777" w:rsidRDefault="006C4777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313DF4CF" w14:textId="77777777" w:rsidR="0030160E" w:rsidRDefault="0030160E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30E56E49" w14:textId="77777777" w:rsidR="0030160E" w:rsidRDefault="0030160E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6CC4AC20" w14:textId="77777777" w:rsidR="0030160E" w:rsidRDefault="0030160E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500C3E03" w14:textId="77777777" w:rsidR="0030160E" w:rsidRDefault="0030160E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  <w:sectPr w:rsidR="0030160E" w:rsidSect="0030160E">
          <w:headerReference w:type="default" r:id="rId11"/>
          <w:type w:val="continuous"/>
          <w:pgSz w:w="11909" w:h="16834" w:code="9"/>
          <w:pgMar w:top="317" w:right="864" w:bottom="1238" w:left="864" w:header="432" w:footer="288" w:gutter="0"/>
          <w:cols w:num="2" w:sep="1" w:space="720"/>
          <w:docGrid w:linePitch="360"/>
        </w:sectPr>
      </w:pPr>
    </w:p>
    <w:p w14:paraId="00B3D2A2" w14:textId="77777777" w:rsidR="00880CD1" w:rsidRDefault="00880CD1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p w14:paraId="0DA446A7" w14:textId="77777777" w:rsidR="0025050D" w:rsidRDefault="0025050D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p w14:paraId="7237382D" w14:textId="77777777" w:rsidR="0025050D" w:rsidRDefault="0025050D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p w14:paraId="4B7314F0" w14:textId="77777777" w:rsidR="0025050D" w:rsidRPr="006D1C69" w:rsidRDefault="0025050D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7264"/>
        <w:gridCol w:w="260"/>
        <w:gridCol w:w="645"/>
        <w:gridCol w:w="2002"/>
      </w:tblGrid>
      <w:tr w:rsidR="003A67DC" w:rsidRPr="003A67DC" w14:paraId="1B7C4CF1" w14:textId="77777777">
        <w:trPr>
          <w:cantSplit/>
        </w:trPr>
        <w:tc>
          <w:tcPr>
            <w:tcW w:w="401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F723B7" w14:textId="77777777" w:rsidR="003A67DC" w:rsidRPr="003A67DC" w:rsidRDefault="003A67DC" w:rsidP="007C7ED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3A67DC">
              <w:rPr>
                <w:rFonts w:ascii="Arial" w:hAnsi="Arial" w:cs="Arial"/>
                <w:bCs/>
                <w:sz w:val="18"/>
                <w:szCs w:val="18"/>
              </w:rPr>
              <w:t xml:space="preserve">My signature indicates that to the best of my knowledge all information entered on Form </w:t>
            </w:r>
            <w:r w:rsidR="009B7A12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Pr="003A67DC">
              <w:rPr>
                <w:rFonts w:ascii="Arial" w:hAnsi="Arial" w:cs="Arial"/>
                <w:bCs/>
                <w:sz w:val="18"/>
                <w:szCs w:val="18"/>
              </w:rPr>
              <w:t xml:space="preserve"> is correct.</w:t>
            </w:r>
            <w:r w:rsidRPr="003A67DC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21E5DE" w14:textId="77777777" w:rsidR="003A67DC" w:rsidRPr="003A67DC" w:rsidRDefault="003A67DC" w:rsidP="007C7ED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3A67DC">
              <w:rPr>
                <w:rFonts w:ascii="Arial" w:hAnsi="Arial"/>
                <w:sz w:val="18"/>
                <w:szCs w:val="18"/>
              </w:rPr>
              <w:t>Date</w:t>
            </w:r>
          </w:p>
        </w:tc>
      </w:tr>
      <w:tr w:rsidR="00721382" w:rsidRPr="003A67DC" w14:paraId="198FE435" w14:textId="77777777">
        <w:trPr>
          <w:cantSplit/>
        </w:trPr>
        <w:tc>
          <w:tcPr>
            <w:tcW w:w="357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A0847C" w14:textId="77777777" w:rsidR="00721382" w:rsidRPr="003A67DC" w:rsidRDefault="00721382" w:rsidP="007C7ED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4B072EBC" w14:textId="77777777" w:rsidR="00721382" w:rsidRPr="003A67DC" w:rsidRDefault="00721382" w:rsidP="007C7ED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98CA25" w14:textId="77777777" w:rsidR="00721382" w:rsidRPr="003A67DC" w:rsidRDefault="00721382" w:rsidP="007C7ED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18"/>
                <w:szCs w:val="18"/>
              </w:rPr>
            </w:pPr>
          </w:p>
        </w:tc>
      </w:tr>
      <w:tr w:rsidR="00721382" w:rsidRPr="003A67DC" w14:paraId="26B5051E" w14:textId="77777777">
        <w:trPr>
          <w:cantSplit/>
        </w:trPr>
        <w:tc>
          <w:tcPr>
            <w:tcW w:w="35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3274FC" w14:textId="77777777" w:rsidR="00721382" w:rsidRPr="003A67DC" w:rsidRDefault="00721382" w:rsidP="007C7ED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</w:tcPr>
          <w:p w14:paraId="6ABEB612" w14:textId="77777777" w:rsidR="00721382" w:rsidRPr="003A67DC" w:rsidRDefault="00721382" w:rsidP="007C7ED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18"/>
                <w:szCs w:val="18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BB82B" w14:textId="77777777" w:rsidR="00721382" w:rsidRPr="003A67DC" w:rsidRDefault="00721382" w:rsidP="007C7ED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3A67DC">
              <w:rPr>
                <w:rFonts w:ascii="Arial" w:hAnsi="Arial"/>
                <w:b/>
                <w:sz w:val="18"/>
                <w:szCs w:val="18"/>
              </w:rPr>
              <w:t>__ __ __/__ __/__ __ __ __</w:t>
            </w:r>
          </w:p>
        </w:tc>
      </w:tr>
      <w:tr w:rsidR="00721382" w:rsidRPr="003A67DC" w14:paraId="58C60397" w14:textId="77777777">
        <w:trPr>
          <w:cantSplit/>
        </w:trPr>
        <w:tc>
          <w:tcPr>
            <w:tcW w:w="3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920BEB" w14:textId="77777777" w:rsidR="00721382" w:rsidRPr="003A67DC" w:rsidRDefault="00721382" w:rsidP="007C7ED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3A67DC">
              <w:rPr>
                <w:rFonts w:ascii="Arial" w:hAnsi="Arial"/>
                <w:i/>
                <w:sz w:val="18"/>
                <w:szCs w:val="18"/>
              </w:rPr>
              <w:t>Investigator’s Signature</w:t>
            </w:r>
          </w:p>
        </w:tc>
        <w:tc>
          <w:tcPr>
            <w:tcW w:w="128" w:type="pct"/>
            <w:tcBorders>
              <w:left w:val="nil"/>
              <w:bottom w:val="single" w:sz="4" w:space="0" w:color="auto"/>
              <w:right w:val="nil"/>
            </w:tcBorders>
          </w:tcPr>
          <w:p w14:paraId="42DFFCCE" w14:textId="77777777" w:rsidR="00721382" w:rsidRPr="003A67DC" w:rsidRDefault="00721382" w:rsidP="007C7ED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F23AC9" w14:textId="77777777" w:rsidR="00721382" w:rsidRPr="003A67DC" w:rsidRDefault="007A1DF3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ind w:left="241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mmm</w:t>
            </w:r>
            <w:r w:rsidR="00721382" w:rsidRPr="003A67DC">
              <w:rPr>
                <w:rFonts w:ascii="Arial" w:hAnsi="Arial"/>
                <w:bCs/>
                <w:sz w:val="18"/>
                <w:szCs w:val="18"/>
              </w:rPr>
              <w:tab/>
            </w:r>
            <w:proofErr w:type="spellStart"/>
            <w:r>
              <w:rPr>
                <w:rFonts w:ascii="Arial" w:hAnsi="Arial"/>
                <w:bCs/>
                <w:sz w:val="18"/>
                <w:szCs w:val="18"/>
              </w:rPr>
              <w:t>dd</w:t>
            </w:r>
            <w:proofErr w:type="spellEnd"/>
            <w:r w:rsidR="00721382" w:rsidRPr="003A67DC">
              <w:rPr>
                <w:rFonts w:ascii="Arial" w:hAnsi="Arial"/>
                <w:bCs/>
                <w:sz w:val="18"/>
                <w:szCs w:val="18"/>
              </w:rPr>
              <w:tab/>
            </w:r>
            <w:proofErr w:type="spellStart"/>
            <w:r>
              <w:rPr>
                <w:rFonts w:ascii="Arial" w:hAnsi="Arial"/>
                <w:bCs/>
                <w:sz w:val="18"/>
                <w:szCs w:val="18"/>
              </w:rPr>
              <w:t>yyyy</w:t>
            </w:r>
            <w:proofErr w:type="spellEnd"/>
          </w:p>
        </w:tc>
      </w:tr>
    </w:tbl>
    <w:p w14:paraId="3F849824" w14:textId="77777777" w:rsidR="006F30C1" w:rsidRPr="00C24D33" w:rsidRDefault="006F30C1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rPr>
          <w:sz w:val="2"/>
          <w:szCs w:val="2"/>
        </w:rPr>
      </w:pPr>
    </w:p>
    <w:sectPr w:rsidR="006F30C1" w:rsidRPr="00C24D33" w:rsidSect="0030160E">
      <w:type w:val="continuous"/>
      <w:pgSz w:w="11909" w:h="16834" w:code="9"/>
      <w:pgMar w:top="317" w:right="864" w:bottom="1238" w:left="864" w:header="432" w:footer="288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6203E" w14:textId="77777777" w:rsidR="00D048A5" w:rsidRDefault="00D048A5">
      <w:r>
        <w:separator/>
      </w:r>
    </w:p>
  </w:endnote>
  <w:endnote w:type="continuationSeparator" w:id="0">
    <w:p w14:paraId="59F3F02C" w14:textId="77777777" w:rsidR="00D048A5" w:rsidRDefault="00D04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5DFD8" w14:textId="77777777" w:rsidR="00CD6910" w:rsidRPr="006D1C69" w:rsidRDefault="00CD6910">
    <w:pPr>
      <w:pStyle w:val="Voettekst"/>
      <w:tabs>
        <w:tab w:val="left" w:pos="2880"/>
        <w:tab w:val="left" w:pos="6480"/>
      </w:tabs>
      <w:spacing w:line="120" w:lineRule="exact"/>
      <w:rPr>
        <w:sz w:val="10"/>
        <w:szCs w:val="10"/>
      </w:rPr>
    </w:pPr>
  </w:p>
  <w:p w14:paraId="14F9468D" w14:textId="7F3467BE" w:rsidR="00CD6910" w:rsidRDefault="00CD6910" w:rsidP="00737C46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Revision A:  </w:t>
    </w:r>
    <w:del w:id="139" w:author="Dirk Pauwels" w:date="2018-01-15T10:14:00Z">
      <w:r w:rsidDel="00CD6910">
        <w:rPr>
          <w:rFonts w:ascii="Arial" w:hAnsi="Arial" w:cs="Arial"/>
          <w:sz w:val="16"/>
          <w:szCs w:val="16"/>
        </w:rPr>
        <w:delText>December</w:delText>
      </w:r>
    </w:del>
    <w:ins w:id="140" w:author="Dirk Pauwels" w:date="2018-01-15T10:14:00Z">
      <w:r>
        <w:rPr>
          <w:rFonts w:ascii="Arial" w:hAnsi="Arial" w:cs="Arial"/>
          <w:sz w:val="16"/>
          <w:szCs w:val="16"/>
        </w:rPr>
        <w:t>January</w:t>
      </w:r>
    </w:ins>
    <w:r>
      <w:rPr>
        <w:rFonts w:ascii="Arial" w:hAnsi="Arial" w:cs="Arial"/>
        <w:sz w:val="16"/>
        <w:szCs w:val="16"/>
      </w:rPr>
      <w:t>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35B44" w14:textId="77777777" w:rsidR="00D048A5" w:rsidRDefault="00D048A5">
      <w:r>
        <w:separator/>
      </w:r>
    </w:p>
  </w:footnote>
  <w:footnote w:type="continuationSeparator" w:id="0">
    <w:p w14:paraId="024C718C" w14:textId="77777777" w:rsidR="00D048A5" w:rsidRDefault="00D048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D9938" w14:textId="77777777" w:rsidR="00CD6910" w:rsidRDefault="00CD6910">
    <w:pPr>
      <w:pStyle w:val="Kop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7CBBD28" w14:textId="77777777" w:rsidR="00CD6910" w:rsidRDefault="00CD6910">
    <w:pPr>
      <w:pStyle w:val="Koptekst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CD6910" w14:paraId="5BE72A6C" w14:textId="77777777" w:rsidTr="00491B61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45FA73EC" w14:textId="77777777" w:rsidR="00CD6910" w:rsidRDefault="00CD6910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43DF7E8" w14:textId="77777777" w:rsidR="00CD6910" w:rsidRDefault="00CD6910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485C4A96" w14:textId="77777777" w:rsidR="00CD6910" w:rsidRDefault="00CD6910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17A62507" w14:textId="77777777" w:rsidR="00CD6910" w:rsidRDefault="00CD6910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CD6910" w14:paraId="40270F56" w14:textId="77777777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4E5369DE" w14:textId="77777777" w:rsidR="00CD6910" w:rsidRDefault="00CD6910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7111546B" w14:textId="77777777" w:rsidR="00CD6910" w:rsidRPr="003B58E6" w:rsidRDefault="00CD6910" w:rsidP="00F641D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40E086DB" w14:textId="77777777" w:rsidR="00CD6910" w:rsidRDefault="00CD6910">
          <w:pPr>
            <w:pStyle w:val="Kop4"/>
            <w:rPr>
              <w:color w:val="auto"/>
            </w:rPr>
          </w:pPr>
          <w:r>
            <w:rPr>
              <w:color w:val="auto"/>
            </w:rPr>
            <w:t>FORM 1</w:t>
          </w:r>
        </w:p>
        <w:p w14:paraId="00A24E50" w14:textId="77777777" w:rsidR="00CD6910" w:rsidRPr="002C3285" w:rsidRDefault="00CD6910">
          <w:pPr>
            <w:pStyle w:val="Kop4"/>
            <w:rPr>
              <w:color w:val="auto"/>
              <w:szCs w:val="24"/>
            </w:rPr>
          </w:pPr>
          <w:r w:rsidRPr="002C3285">
            <w:rPr>
              <w:color w:val="auto"/>
              <w:szCs w:val="24"/>
            </w:rPr>
            <w:t xml:space="preserve">STUDY </w:t>
          </w:r>
          <w:r>
            <w:rPr>
              <w:color w:val="auto"/>
              <w:szCs w:val="24"/>
            </w:rPr>
            <w:t>INITIATION</w:t>
          </w:r>
          <w:r w:rsidRPr="002C3285">
            <w:rPr>
              <w:color w:val="auto"/>
              <w:szCs w:val="24"/>
            </w:rPr>
            <w:t xml:space="preserve"> / CLINICAL BASELINE</w:t>
          </w:r>
        </w:p>
        <w:p w14:paraId="6DA302DD" w14:textId="77777777" w:rsidR="00CD6910" w:rsidRPr="002C3285" w:rsidRDefault="00CD6910" w:rsidP="007A1DF3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1B1D425" w14:textId="77777777" w:rsidR="00CD6910" w:rsidRDefault="00CD6910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3E245832" w14:textId="77777777" w:rsidR="00CD6910" w:rsidRDefault="00CD6910">
          <w:pPr>
            <w:ind w:firstLine="720"/>
          </w:pPr>
        </w:p>
        <w:p w14:paraId="13585E51" w14:textId="77777777" w:rsidR="00CD6910" w:rsidRDefault="00CD6910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7755EC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7755EC">
            <w:rPr>
              <w:rStyle w:val="Paginanummer"/>
              <w:rFonts w:ascii="Arial" w:hAnsi="Arial" w:cs="Arial"/>
              <w:noProof/>
              <w:sz w:val="18"/>
            </w:rPr>
            <w:t>3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CD6910" w14:paraId="282A6A5A" w14:textId="77777777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35841BC7" w14:textId="77777777" w:rsidR="00CD6910" w:rsidRPr="00542DB4" w:rsidRDefault="00CD6910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CD6910" w14:paraId="1F0D1A01" w14:textId="77777777" w:rsidTr="00AD73A7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7E3EB5FD" w14:textId="77777777" w:rsidR="00CD6910" w:rsidRPr="00A411EE" w:rsidRDefault="00CD6910" w:rsidP="0025050D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46D8AD0F" w14:textId="77777777" w:rsidR="00CD6910" w:rsidRDefault="00CD6910" w:rsidP="007A1DF3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017405EC" w14:textId="77777777" w:rsidR="00CD6910" w:rsidRDefault="00CD6910" w:rsidP="007A1DF3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5B13F0AC" w14:textId="77777777" w:rsidR="00CD6910" w:rsidRDefault="00CD6910" w:rsidP="007A1DF3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2704CA55" w14:textId="77777777" w:rsidR="00CD6910" w:rsidRDefault="00CD6910" w:rsidP="007A1DF3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7DD2E7A1" w14:textId="77777777" w:rsidR="00CD6910" w:rsidRDefault="00CD6910" w:rsidP="007A1DF3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CD6910" w14:paraId="4D5228B4" w14:textId="77777777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54AB5E6C" w14:textId="77777777" w:rsidR="00CD6910" w:rsidRPr="00542DB4" w:rsidRDefault="00CD6910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63F06891" w14:textId="77777777" w:rsidR="00CD6910" w:rsidRPr="005F4FB0" w:rsidRDefault="00CD6910">
    <w:pPr>
      <w:pStyle w:val="Koptekst"/>
      <w:rPr>
        <w:sz w:val="8"/>
        <w:szCs w:val="8"/>
      </w:rPr>
    </w:pPr>
  </w:p>
  <w:p w14:paraId="18E86117" w14:textId="77777777" w:rsidR="00CD6910" w:rsidRPr="00B97F0B" w:rsidRDefault="00CD6910">
    <w:pPr>
      <w:pStyle w:val="Koptek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CD6910" w14:paraId="1A907A01" w14:textId="77777777" w:rsidTr="005C06C5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6807C80" w14:textId="77777777" w:rsidR="00CD6910" w:rsidRDefault="00CD6910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A351A8E" w14:textId="77777777" w:rsidR="00CD6910" w:rsidRDefault="00CD6910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6248B48B" w14:textId="77777777" w:rsidR="00CD6910" w:rsidRDefault="00CD6910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1A43152F" w14:textId="77777777" w:rsidR="00CD6910" w:rsidRDefault="00CD6910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CD6910" w14:paraId="7E88F89E" w14:textId="77777777" w:rsidTr="005C06C5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33A5283E" w14:textId="77777777" w:rsidR="00CD6910" w:rsidRDefault="00CD6910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6205AEFC" w14:textId="77777777" w:rsidR="00CD6910" w:rsidRPr="003B58E6" w:rsidRDefault="00CD6910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 xml:space="preserve">UZ </w:t>
          </w:r>
          <w:proofErr w:type="spellStart"/>
          <w:r w:rsidRPr="003B58E6">
            <w:rPr>
              <w:rFonts w:ascii="Arial" w:hAnsi="Arial" w:cs="Arial"/>
              <w:sz w:val="16"/>
              <w:szCs w:val="16"/>
            </w:rPr>
            <w:t>Brusssel</w:t>
          </w:r>
          <w:proofErr w:type="spellEnd"/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0F16D8EF" w14:textId="77777777" w:rsidR="00CD6910" w:rsidRDefault="00CD6910" w:rsidP="005C06C5">
          <w:pPr>
            <w:pStyle w:val="Kop4"/>
            <w:rPr>
              <w:color w:val="auto"/>
            </w:rPr>
          </w:pPr>
          <w:r>
            <w:rPr>
              <w:color w:val="auto"/>
            </w:rPr>
            <w:t>FORM 1</w:t>
          </w:r>
        </w:p>
        <w:p w14:paraId="7A8D0510" w14:textId="77777777" w:rsidR="00CD6910" w:rsidRPr="002C3285" w:rsidRDefault="00CD6910" w:rsidP="005C06C5">
          <w:pPr>
            <w:pStyle w:val="Kop4"/>
            <w:rPr>
              <w:color w:val="auto"/>
              <w:szCs w:val="24"/>
            </w:rPr>
          </w:pPr>
          <w:r w:rsidRPr="002C3285">
            <w:rPr>
              <w:color w:val="auto"/>
              <w:szCs w:val="24"/>
            </w:rPr>
            <w:t xml:space="preserve">STUDY </w:t>
          </w:r>
          <w:r>
            <w:rPr>
              <w:color w:val="auto"/>
              <w:szCs w:val="24"/>
            </w:rPr>
            <w:t>INITIATION</w:t>
          </w:r>
          <w:r w:rsidRPr="002C3285">
            <w:rPr>
              <w:color w:val="auto"/>
              <w:szCs w:val="24"/>
            </w:rPr>
            <w:t xml:space="preserve"> / CLINICAL BASELINE</w:t>
          </w:r>
        </w:p>
        <w:p w14:paraId="0F083884" w14:textId="77777777" w:rsidR="00CD6910" w:rsidRPr="002C3285" w:rsidRDefault="00CD6910" w:rsidP="005C06C5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496CE39D" w14:textId="77777777" w:rsidR="00CD6910" w:rsidRDefault="00CD6910" w:rsidP="005C06C5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7164D8B2" w14:textId="77777777" w:rsidR="00CD6910" w:rsidRDefault="00CD6910" w:rsidP="005C06C5">
          <w:pPr>
            <w:ind w:firstLine="720"/>
          </w:pPr>
        </w:p>
        <w:p w14:paraId="44DA1CA0" w14:textId="77777777" w:rsidR="00CD6910" w:rsidRDefault="00CD6910" w:rsidP="005C06C5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7755EC">
            <w:rPr>
              <w:rStyle w:val="Paginanummer"/>
              <w:rFonts w:ascii="Arial" w:hAnsi="Arial" w:cs="Arial"/>
              <w:noProof/>
              <w:sz w:val="18"/>
            </w:rPr>
            <w:t>2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7755EC">
            <w:rPr>
              <w:rStyle w:val="Paginanummer"/>
              <w:rFonts w:ascii="Arial" w:hAnsi="Arial" w:cs="Arial"/>
              <w:noProof/>
              <w:sz w:val="18"/>
            </w:rPr>
            <w:t>3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CD6910" w14:paraId="69B35785" w14:textId="77777777" w:rsidTr="005C06C5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67B6C513" w14:textId="77777777" w:rsidR="00CD6910" w:rsidRPr="00542DB4" w:rsidRDefault="00CD6910" w:rsidP="005C06C5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CD6910" w14:paraId="0CB6B1B2" w14:textId="77777777" w:rsidTr="005C06C5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20317F8E" w14:textId="77777777" w:rsidR="00CD6910" w:rsidRPr="00A411EE" w:rsidRDefault="00CD6910" w:rsidP="005C06C5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25F73631" w14:textId="77777777" w:rsidR="00CD6910" w:rsidRDefault="00CD6910" w:rsidP="005C06C5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17E6B3D8" w14:textId="77777777" w:rsidR="00CD6910" w:rsidRDefault="00CD6910" w:rsidP="005C06C5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088E283C" w14:textId="77777777" w:rsidR="00CD6910" w:rsidRDefault="00CD6910" w:rsidP="005C06C5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50AA3334" w14:textId="77777777" w:rsidR="00CD6910" w:rsidRDefault="00CD6910" w:rsidP="005C06C5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2C7B2E94" w14:textId="77777777" w:rsidR="00CD6910" w:rsidRDefault="00CD6910" w:rsidP="005C06C5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CD6910" w14:paraId="3B3415F5" w14:textId="77777777" w:rsidTr="005C06C5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57CBA98B" w14:textId="77777777" w:rsidR="00CD6910" w:rsidRPr="00542DB4" w:rsidRDefault="00CD6910" w:rsidP="005C06C5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583B3763" w14:textId="77777777" w:rsidR="00CD6910" w:rsidRPr="005F4FB0" w:rsidRDefault="00CD6910">
    <w:pPr>
      <w:pStyle w:val="Koptekst"/>
      <w:rPr>
        <w:sz w:val="8"/>
        <w:szCs w:val="8"/>
      </w:rPr>
    </w:pPr>
  </w:p>
  <w:p w14:paraId="72C8B391" w14:textId="77777777" w:rsidR="00CD6910" w:rsidRPr="00B97F0B" w:rsidRDefault="00CD6910">
    <w:pPr>
      <w:pStyle w:val="Koptek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0231"/>
    <w:multiLevelType w:val="hybridMultilevel"/>
    <w:tmpl w:val="AD68EE2C"/>
    <w:lvl w:ilvl="0" w:tplc="A79EDA3C">
      <w:start w:val="15"/>
      <w:numFmt w:val="decimal"/>
      <w:lvlText w:val="%1."/>
      <w:lvlJc w:val="left"/>
      <w:pPr>
        <w:tabs>
          <w:tab w:val="num" w:pos="-547"/>
        </w:tabs>
        <w:ind w:left="288" w:hanging="288"/>
      </w:pPr>
      <w:rPr>
        <w:rFonts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1">
    <w:nsid w:val="064F234A"/>
    <w:multiLevelType w:val="multilevel"/>
    <w:tmpl w:val="D702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7B41A7"/>
    <w:multiLevelType w:val="hybridMultilevel"/>
    <w:tmpl w:val="CFD4A780"/>
    <w:lvl w:ilvl="0" w:tplc="7F929556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5520E"/>
    <w:multiLevelType w:val="multilevel"/>
    <w:tmpl w:val="9AD43282"/>
    <w:lvl w:ilvl="0">
      <w:start w:val="15"/>
      <w:numFmt w:val="decimal"/>
      <w:lvlText w:val="%1."/>
      <w:lvlJc w:val="left"/>
      <w:pPr>
        <w:tabs>
          <w:tab w:val="num" w:pos="-547"/>
        </w:tabs>
        <w:ind w:left="288" w:hanging="28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4">
    <w:nsid w:val="116E4E5D"/>
    <w:multiLevelType w:val="hybridMultilevel"/>
    <w:tmpl w:val="3D5A2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2A3B1A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6">
    <w:nsid w:val="16C540AE"/>
    <w:multiLevelType w:val="hybridMultilevel"/>
    <w:tmpl w:val="0B38DD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88E35D4"/>
    <w:multiLevelType w:val="multilevel"/>
    <w:tmpl w:val="47F294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EE4E90"/>
    <w:multiLevelType w:val="hybridMultilevel"/>
    <w:tmpl w:val="708C23A4"/>
    <w:lvl w:ilvl="0" w:tplc="75CA2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F01062"/>
    <w:multiLevelType w:val="hybridMultilevel"/>
    <w:tmpl w:val="7F88E80E"/>
    <w:lvl w:ilvl="0" w:tplc="7F929556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B96AF4"/>
    <w:multiLevelType w:val="hybridMultilevel"/>
    <w:tmpl w:val="DF58D8D8"/>
    <w:lvl w:ilvl="0" w:tplc="7CEE30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9265D51"/>
    <w:multiLevelType w:val="hybridMultilevel"/>
    <w:tmpl w:val="B6D0FB4C"/>
    <w:lvl w:ilvl="0" w:tplc="DA244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D2D48AF"/>
    <w:multiLevelType w:val="hybridMultilevel"/>
    <w:tmpl w:val="414E9B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4D45F91"/>
    <w:multiLevelType w:val="hybridMultilevel"/>
    <w:tmpl w:val="8F321C5C"/>
    <w:lvl w:ilvl="0" w:tplc="88F485DA">
      <w:start w:val="5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4">
    <w:nsid w:val="35DB55C4"/>
    <w:multiLevelType w:val="hybridMultilevel"/>
    <w:tmpl w:val="6F2EC2D8"/>
    <w:lvl w:ilvl="0" w:tplc="75CA2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1B863AE"/>
    <w:multiLevelType w:val="hybridMultilevel"/>
    <w:tmpl w:val="C60AF1E6"/>
    <w:lvl w:ilvl="0" w:tplc="DA244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294E2C"/>
    <w:multiLevelType w:val="hybridMultilevel"/>
    <w:tmpl w:val="DABA952C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022955"/>
    <w:multiLevelType w:val="hybridMultilevel"/>
    <w:tmpl w:val="C8E0B418"/>
    <w:lvl w:ilvl="0" w:tplc="C0AE7C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169E1132">
      <w:start w:val="1"/>
      <w:numFmt w:val="decimal"/>
      <w:lvlText w:val="%2."/>
      <w:lvlJc w:val="left"/>
      <w:pPr>
        <w:ind w:left="108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D3F0D01"/>
    <w:multiLevelType w:val="multilevel"/>
    <w:tmpl w:val="6DE20CB4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19">
    <w:nsid w:val="60C53D95"/>
    <w:multiLevelType w:val="hybridMultilevel"/>
    <w:tmpl w:val="6DE20CB4"/>
    <w:lvl w:ilvl="0" w:tplc="7F929556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20">
    <w:nsid w:val="623B2AD1"/>
    <w:multiLevelType w:val="hybridMultilevel"/>
    <w:tmpl w:val="9B0202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31F5ADC"/>
    <w:multiLevelType w:val="hybridMultilevel"/>
    <w:tmpl w:val="BE0C54EE"/>
    <w:lvl w:ilvl="0" w:tplc="C0AE7C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61C014F"/>
    <w:multiLevelType w:val="hybridMultilevel"/>
    <w:tmpl w:val="091A8668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0A46D9"/>
    <w:multiLevelType w:val="singleLevel"/>
    <w:tmpl w:val="7F929556"/>
    <w:lvl w:ilvl="0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24">
    <w:nsid w:val="69372B9B"/>
    <w:multiLevelType w:val="multilevel"/>
    <w:tmpl w:val="0760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6D56E4"/>
    <w:multiLevelType w:val="hybridMultilevel"/>
    <w:tmpl w:val="6AD84DDE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1A26BF"/>
    <w:multiLevelType w:val="hybridMultilevel"/>
    <w:tmpl w:val="37ECB3E2"/>
    <w:lvl w:ilvl="0" w:tplc="C0AE7C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169E1132">
      <w:start w:val="1"/>
      <w:numFmt w:val="decimal"/>
      <w:lvlText w:val="%2."/>
      <w:lvlJc w:val="left"/>
      <w:pPr>
        <w:ind w:left="108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297480"/>
    <w:multiLevelType w:val="hybridMultilevel"/>
    <w:tmpl w:val="5BF8BCE2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8B1807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29">
    <w:nsid w:val="7EAE353B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num w:numId="1">
    <w:abstractNumId w:val="4"/>
  </w:num>
  <w:num w:numId="2">
    <w:abstractNumId w:val="22"/>
  </w:num>
  <w:num w:numId="3">
    <w:abstractNumId w:val="1"/>
  </w:num>
  <w:num w:numId="4">
    <w:abstractNumId w:val="27"/>
  </w:num>
  <w:num w:numId="5">
    <w:abstractNumId w:val="25"/>
  </w:num>
  <w:num w:numId="6">
    <w:abstractNumId w:val="16"/>
  </w:num>
  <w:num w:numId="7">
    <w:abstractNumId w:val="11"/>
  </w:num>
  <w:num w:numId="8">
    <w:abstractNumId w:val="7"/>
  </w:num>
  <w:num w:numId="9">
    <w:abstractNumId w:val="10"/>
  </w:num>
  <w:num w:numId="10">
    <w:abstractNumId w:val="20"/>
  </w:num>
  <w:num w:numId="11">
    <w:abstractNumId w:val="28"/>
  </w:num>
  <w:num w:numId="12">
    <w:abstractNumId w:val="5"/>
  </w:num>
  <w:num w:numId="13">
    <w:abstractNumId w:val="23"/>
  </w:num>
  <w:num w:numId="14">
    <w:abstractNumId w:val="13"/>
  </w:num>
  <w:num w:numId="15">
    <w:abstractNumId w:val="12"/>
  </w:num>
  <w:num w:numId="16">
    <w:abstractNumId w:val="15"/>
  </w:num>
  <w:num w:numId="17">
    <w:abstractNumId w:val="29"/>
  </w:num>
  <w:num w:numId="18">
    <w:abstractNumId w:val="2"/>
  </w:num>
  <w:num w:numId="19">
    <w:abstractNumId w:val="9"/>
  </w:num>
  <w:num w:numId="20">
    <w:abstractNumId w:val="19"/>
  </w:num>
  <w:num w:numId="21">
    <w:abstractNumId w:val="18"/>
  </w:num>
  <w:num w:numId="22">
    <w:abstractNumId w:val="0"/>
  </w:num>
  <w:num w:numId="23">
    <w:abstractNumId w:val="6"/>
  </w:num>
  <w:num w:numId="24">
    <w:abstractNumId w:val="14"/>
  </w:num>
  <w:num w:numId="25">
    <w:abstractNumId w:val="8"/>
  </w:num>
  <w:num w:numId="26">
    <w:abstractNumId w:val="3"/>
  </w:num>
  <w:num w:numId="27">
    <w:abstractNumId w:val="21"/>
  </w:num>
  <w:num w:numId="28">
    <w:abstractNumId w:val="24"/>
  </w:num>
  <w:num w:numId="29">
    <w:abstractNumId w:val="17"/>
  </w:num>
  <w:num w:numId="30">
    <w:abstractNumId w:val="2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rk Pauwels">
    <w15:presenceInfo w15:providerId="Windows Live" w15:userId="e50f15b2cb6e6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64"/>
    <w:rsid w:val="00001010"/>
    <w:rsid w:val="00021982"/>
    <w:rsid w:val="00035D41"/>
    <w:rsid w:val="00052AAE"/>
    <w:rsid w:val="0008769C"/>
    <w:rsid w:val="000C2150"/>
    <w:rsid w:val="00107DF0"/>
    <w:rsid w:val="0016084D"/>
    <w:rsid w:val="0016090E"/>
    <w:rsid w:val="00162196"/>
    <w:rsid w:val="001770A7"/>
    <w:rsid w:val="001B4F51"/>
    <w:rsid w:val="001C46C9"/>
    <w:rsid w:val="001D0F97"/>
    <w:rsid w:val="0025050D"/>
    <w:rsid w:val="002A59E3"/>
    <w:rsid w:val="002C3285"/>
    <w:rsid w:val="002E2B53"/>
    <w:rsid w:val="002F113F"/>
    <w:rsid w:val="002F39B4"/>
    <w:rsid w:val="0030160E"/>
    <w:rsid w:val="0032775A"/>
    <w:rsid w:val="003A67DC"/>
    <w:rsid w:val="003B58E6"/>
    <w:rsid w:val="00412BF9"/>
    <w:rsid w:val="00414B39"/>
    <w:rsid w:val="00433540"/>
    <w:rsid w:val="004527F3"/>
    <w:rsid w:val="00466842"/>
    <w:rsid w:val="004735FB"/>
    <w:rsid w:val="00491B61"/>
    <w:rsid w:val="00495EF0"/>
    <w:rsid w:val="0049736B"/>
    <w:rsid w:val="004A6352"/>
    <w:rsid w:val="004E7E56"/>
    <w:rsid w:val="00542DB4"/>
    <w:rsid w:val="00552156"/>
    <w:rsid w:val="00560C0C"/>
    <w:rsid w:val="005864CF"/>
    <w:rsid w:val="0059027B"/>
    <w:rsid w:val="005B10A9"/>
    <w:rsid w:val="005C06C5"/>
    <w:rsid w:val="005F4FB0"/>
    <w:rsid w:val="0060251A"/>
    <w:rsid w:val="00607295"/>
    <w:rsid w:val="00676BD8"/>
    <w:rsid w:val="00697474"/>
    <w:rsid w:val="006C4777"/>
    <w:rsid w:val="006C4B1A"/>
    <w:rsid w:val="006D1C69"/>
    <w:rsid w:val="006E4E11"/>
    <w:rsid w:val="006F15DF"/>
    <w:rsid w:val="006F30C1"/>
    <w:rsid w:val="006F4FEA"/>
    <w:rsid w:val="00721382"/>
    <w:rsid w:val="007321BE"/>
    <w:rsid w:val="00737C46"/>
    <w:rsid w:val="00752391"/>
    <w:rsid w:val="00752C25"/>
    <w:rsid w:val="007701F3"/>
    <w:rsid w:val="00773F54"/>
    <w:rsid w:val="007755EC"/>
    <w:rsid w:val="007A1DF3"/>
    <w:rsid w:val="007A5394"/>
    <w:rsid w:val="007C0A91"/>
    <w:rsid w:val="007C7ED6"/>
    <w:rsid w:val="007E205B"/>
    <w:rsid w:val="007F4C14"/>
    <w:rsid w:val="00813DEC"/>
    <w:rsid w:val="00850BE5"/>
    <w:rsid w:val="00863487"/>
    <w:rsid w:val="00877FB0"/>
    <w:rsid w:val="008805B6"/>
    <w:rsid w:val="00880CD1"/>
    <w:rsid w:val="008C02F8"/>
    <w:rsid w:val="008C766B"/>
    <w:rsid w:val="008D7BB8"/>
    <w:rsid w:val="008E51E0"/>
    <w:rsid w:val="009923CB"/>
    <w:rsid w:val="00994C86"/>
    <w:rsid w:val="009B6514"/>
    <w:rsid w:val="009B7A12"/>
    <w:rsid w:val="009D62B7"/>
    <w:rsid w:val="009F3E7C"/>
    <w:rsid w:val="00A34F0D"/>
    <w:rsid w:val="00A40EDB"/>
    <w:rsid w:val="00A57E7C"/>
    <w:rsid w:val="00A732B5"/>
    <w:rsid w:val="00A77F75"/>
    <w:rsid w:val="00A829B9"/>
    <w:rsid w:val="00AC7326"/>
    <w:rsid w:val="00AD73A7"/>
    <w:rsid w:val="00B30FEF"/>
    <w:rsid w:val="00B42D8D"/>
    <w:rsid w:val="00B86DB7"/>
    <w:rsid w:val="00B9221A"/>
    <w:rsid w:val="00B97F0B"/>
    <w:rsid w:val="00BB1492"/>
    <w:rsid w:val="00BB2668"/>
    <w:rsid w:val="00C02320"/>
    <w:rsid w:val="00C24D33"/>
    <w:rsid w:val="00C43BC2"/>
    <w:rsid w:val="00C71564"/>
    <w:rsid w:val="00C7607E"/>
    <w:rsid w:val="00C929A6"/>
    <w:rsid w:val="00C9350B"/>
    <w:rsid w:val="00CD6910"/>
    <w:rsid w:val="00CE42DC"/>
    <w:rsid w:val="00D048A5"/>
    <w:rsid w:val="00D17501"/>
    <w:rsid w:val="00DC34AD"/>
    <w:rsid w:val="00DD1882"/>
    <w:rsid w:val="00DE574A"/>
    <w:rsid w:val="00E06948"/>
    <w:rsid w:val="00E41930"/>
    <w:rsid w:val="00E53DAC"/>
    <w:rsid w:val="00E55397"/>
    <w:rsid w:val="00E81C0D"/>
    <w:rsid w:val="00E90575"/>
    <w:rsid w:val="00E94C60"/>
    <w:rsid w:val="00ED48BF"/>
    <w:rsid w:val="00EE5229"/>
    <w:rsid w:val="00F02726"/>
    <w:rsid w:val="00F27BE7"/>
    <w:rsid w:val="00F641D5"/>
    <w:rsid w:val="00F642C1"/>
    <w:rsid w:val="00F72429"/>
    <w:rsid w:val="00F92F9F"/>
    <w:rsid w:val="00FA02D5"/>
    <w:rsid w:val="00FA335F"/>
    <w:rsid w:val="00FA596F"/>
    <w:rsid w:val="00FD5219"/>
    <w:rsid w:val="00FD576F"/>
    <w:rsid w:val="00FE22EF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97B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outlineLvl w:val="0"/>
    </w:pPr>
    <w:rPr>
      <w:b/>
      <w:caps/>
      <w:sz w:val="22"/>
      <w:szCs w:val="22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7">
    <w:name w:val="heading 7"/>
    <w:basedOn w:val="Standaard"/>
    <w:next w:val="Standaard"/>
    <w:qFormat/>
    <w:pPr>
      <w:keepNext/>
      <w:tabs>
        <w:tab w:val="left" w:pos="-720"/>
        <w:tab w:val="left" w:pos="9360"/>
      </w:tabs>
      <w:suppressAutoHyphens/>
      <w:ind w:right="79"/>
      <w:jc w:val="center"/>
      <w:outlineLvl w:val="6"/>
    </w:pPr>
    <w:rPr>
      <w:rFonts w:ascii="Arial" w:hAnsi="Arial"/>
      <w:b/>
      <w:sz w:val="16"/>
    </w:rPr>
  </w:style>
  <w:style w:type="paragraph" w:styleId="Kop8">
    <w:name w:val="heading 8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7"/>
    </w:pPr>
    <w:rPr>
      <w:b/>
      <w:sz w:val="22"/>
    </w:rPr>
  </w:style>
  <w:style w:type="paragraph" w:styleId="Kop9">
    <w:name w:val="heading 9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8"/>
    </w:pPr>
    <w:rPr>
      <w:rFonts w:ascii="Arial" w:hAnsi="Arial" w:cs="Arial"/>
      <w:b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4A6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semiHidden/>
    <w:rsid w:val="003A67DC"/>
    <w:rPr>
      <w:sz w:val="16"/>
      <w:szCs w:val="16"/>
    </w:rPr>
  </w:style>
  <w:style w:type="paragraph" w:styleId="Tekstopmerking">
    <w:name w:val="annotation text"/>
    <w:basedOn w:val="Standaard"/>
    <w:semiHidden/>
    <w:rsid w:val="003A67D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B1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2983A6-D141-0B4D-A818-63CD4FB9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1205</Words>
  <Characters>6630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8</cp:revision>
  <cp:lastPrinted>2006-10-13T08:58:00Z</cp:lastPrinted>
  <dcterms:created xsi:type="dcterms:W3CDTF">2017-12-27T13:20:00Z</dcterms:created>
  <dcterms:modified xsi:type="dcterms:W3CDTF">2018-01-16T10:06:00Z</dcterms:modified>
</cp:coreProperties>
</file>